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093C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B6055B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w:drawing>
          <wp:inline distT="0" distB="0" distL="0" distR="0" wp14:anchorId="3B71A80D" wp14:editId="1248C7C1">
            <wp:extent cx="1883860" cy="416257"/>
            <wp:effectExtent l="0" t="0" r="2540" b="3175"/>
            <wp:docPr id="43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2" cy="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2AC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DA0B271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8EA8D44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93A390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>
        <w:rPr>
          <w:noProof/>
        </w:rPr>
        <w:drawing>
          <wp:inline distT="0" distB="0" distL="0" distR="0" wp14:anchorId="0D23E01A" wp14:editId="345906A2">
            <wp:extent cx="5731510" cy="1995170"/>
            <wp:effectExtent l="0" t="0" r="2540" b="5080"/>
            <wp:docPr id="44" name="Picture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F46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55A44B77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AF008AC" w14:textId="24F46D7B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52"/>
          <w:szCs w:val="52"/>
        </w:rPr>
      </w:pP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>OpenStack [Beta]</w:t>
      </w:r>
      <w:r w:rsidR="00F13595">
        <w:rPr>
          <w:rFonts w:eastAsia="Times New Roman" w:cstheme="minorHAnsi"/>
          <w:b/>
          <w:bCs/>
          <w:color w:val="242424"/>
          <w:sz w:val="52"/>
          <w:szCs w:val="52"/>
        </w:rPr>
        <w:t xml:space="preserve"> Linux</w:t>
      </w:r>
      <w:r>
        <w:rPr>
          <w:rFonts w:eastAsia="Times New Roman" w:cstheme="minorHAnsi"/>
          <w:b/>
          <w:bCs/>
          <w:color w:val="242424"/>
          <w:sz w:val="52"/>
          <w:szCs w:val="52"/>
        </w:rPr>
        <w:t xml:space="preserve"> VM User </w:t>
      </w: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 xml:space="preserve">Manual </w:t>
      </w:r>
    </w:p>
    <w:p w14:paraId="05896C4E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32"/>
          <w:szCs w:val="32"/>
        </w:rPr>
      </w:pPr>
    </w:p>
    <w:p w14:paraId="040C9A32" w14:textId="55BF9D6A" w:rsidR="009A5BD3" w:rsidRPr="00D27252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Version: V_0.</w:t>
      </w:r>
      <w:r w:rsidR="0019257B">
        <w:rPr>
          <w:rFonts w:eastAsia="Times New Roman" w:cstheme="minorHAnsi"/>
          <w:b/>
          <w:bCs/>
          <w:color w:val="242424"/>
          <w:sz w:val="28"/>
          <w:szCs w:val="28"/>
        </w:rPr>
        <w:t>3</w:t>
      </w:r>
    </w:p>
    <w:p w14:paraId="728429EE" w14:textId="66DDE702" w:rsidR="009A5BD3" w:rsidRPr="00D27252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0</w:t>
      </w:r>
      <w:r w:rsidR="0019257B">
        <w:rPr>
          <w:rFonts w:eastAsia="Times New Roman" w:cstheme="minorHAnsi"/>
          <w:b/>
          <w:bCs/>
          <w:color w:val="242424"/>
          <w:sz w:val="28"/>
          <w:szCs w:val="28"/>
        </w:rPr>
        <w:t>4</w:t>
      </w: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 xml:space="preserve"> </w:t>
      </w:r>
      <w:r w:rsidR="0019257B">
        <w:rPr>
          <w:rFonts w:eastAsia="Times New Roman" w:cstheme="minorHAnsi"/>
          <w:b/>
          <w:bCs/>
          <w:color w:val="242424"/>
          <w:sz w:val="28"/>
          <w:szCs w:val="28"/>
        </w:rPr>
        <w:t>July</w:t>
      </w: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 xml:space="preserve"> 2022</w:t>
      </w:r>
    </w:p>
    <w:p w14:paraId="53499163" w14:textId="77777777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485B5B9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73D61E93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785FE25D" w14:textId="77777777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  <w:r w:rsidRPr="007366B6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04FBD" wp14:editId="47DFEC29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688330" cy="339725"/>
                <wp:effectExtent l="0" t="0" r="26670" b="2222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BD6D" w14:textId="77777777" w:rsidR="009A5BD3" w:rsidRPr="00860193" w:rsidRDefault="009A5BD3" w:rsidP="009A5BD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Copyright @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National Cybersecurity R&amp;D Lab (NCL) [C] 2021 - 2022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04FB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30.1pt;width:447.9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" fillcolor="#f2f2f2 [3052]" strokecolor="#d8d8d8 [2732]">
                <v:textbox>
                  <w:txbxContent>
                    <w:p w14:paraId="7A4DBD6D" w14:textId="77777777" w:rsidR="009A5BD3" w:rsidRPr="00860193" w:rsidRDefault="009A5BD3" w:rsidP="009A5BD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60193">
                        <w:rPr>
                          <w:rFonts w:asciiTheme="majorHAnsi" w:hAnsiTheme="majorHAnsi" w:cstheme="majorHAnsi"/>
                        </w:rPr>
                        <w:t>Copyright @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860193">
                        <w:rPr>
                          <w:rFonts w:asciiTheme="majorHAnsi" w:hAnsiTheme="majorHAnsi" w:cstheme="majorHAnsi"/>
                        </w:rPr>
                        <w:t>National Cybersecurity R&amp;D Lab (NCL) [C] 2021 - 2022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0D735" w14:textId="77777777" w:rsidR="00842E41" w:rsidRDefault="00842E41">
      <w:pPr>
        <w:rPr>
          <w:rFonts w:ascii="Arial" w:eastAsia="Arial" w:hAnsi="Arial" w:cs="Arial"/>
          <w:sz w:val="40"/>
          <w:szCs w:val="40"/>
          <w:lang w:val="en"/>
        </w:rPr>
      </w:pPr>
      <w:bookmarkStart w:id="0" w:name="_Toc100051302"/>
      <w:bookmarkStart w:id="1" w:name="_Toc100152783"/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687667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13F24" w14:textId="504A4E8E" w:rsidR="00842E41" w:rsidRDefault="00842E41">
          <w:pPr>
            <w:pStyle w:val="TOCHeading"/>
          </w:pPr>
          <w:r>
            <w:t>Contents</w:t>
          </w:r>
        </w:p>
        <w:p w14:paraId="21BE90DE" w14:textId="180F2E34" w:rsidR="00842E41" w:rsidRDefault="00842E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9225" w:history="1">
            <w:r w:rsidRPr="00D62E38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48A7" w14:textId="582BDE31" w:rsidR="00842E41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6" w:history="1">
            <w:r w:rsidR="00842E41" w:rsidRPr="00D62E38">
              <w:rPr>
                <w:rStyle w:val="Hyperlink"/>
                <w:noProof/>
              </w:rPr>
              <w:t>1. Introduction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_Toc100269226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4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6C97E464" w14:textId="2FA2A58E" w:rsidR="00842E41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7" w:history="1">
            <w:r w:rsidR="00842E41" w:rsidRPr="00D62E38">
              <w:rPr>
                <w:rStyle w:val="Hyperlink"/>
                <w:noProof/>
              </w:rPr>
              <w:t>2. Linux VM Creation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_Toc100269227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1A21B33C" w14:textId="196FB97E" w:rsidR="00842E4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8" w:history="1">
            <w:r w:rsidR="00842E41" w:rsidRPr="00D62E38">
              <w:rPr>
                <w:rStyle w:val="Hyperlink"/>
                <w:noProof/>
              </w:rPr>
              <w:t>2.1 Login the NCL OpenStack Platform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_Toc100269228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19E5D5A6" w14:textId="234250AC" w:rsidR="00842E41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9" w:history="1">
            <w:r w:rsidR="00842E41" w:rsidRPr="00D62E38">
              <w:rPr>
                <w:rStyle w:val="Hyperlink"/>
                <w:noProof/>
              </w:rPr>
              <w:t>2.2 Create an Instance with Linux-VM-Image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_Toc100269229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2141F468" w14:textId="0350A7E3" w:rsidR="00842E4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0" w:history="1">
            <w:r w:rsidR="00842E41" w:rsidRPr="00D62E38">
              <w:rPr>
                <w:rStyle w:val="Hyperlink"/>
                <w:noProof/>
              </w:rPr>
              <w:t>2.2.1 Access the Instance Creation Page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_Toc100269230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7A4A0EF9" w14:textId="28509078" w:rsidR="00842E41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1" w:history="1">
            <w:r w:rsidR="00842E41" w:rsidRPr="00D62E38">
              <w:rPr>
                <w:rStyle w:val="Hyperlink"/>
                <w:noProof/>
              </w:rPr>
              <w:t>2.2.2 Create an Instance with Ubuntu-VM 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_Toc100269231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062D5475" w14:textId="18385F41" w:rsidR="00842E41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2" w:history="1">
            <w:r w:rsidR="00842E41" w:rsidRPr="00D62E38">
              <w:rPr>
                <w:rStyle w:val="Hyperlink"/>
                <w:noProof/>
              </w:rPr>
              <w:t>3. Remote Access the Linux VM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_Toc100269232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226C28">
              <w:rPr>
                <w:noProof/>
                <w:webHidden/>
              </w:rPr>
              <w:t>11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0C700825" w14:textId="140DB27F" w:rsidR="00842E41" w:rsidRDefault="00842E41">
          <w:r>
            <w:rPr>
              <w:b/>
              <w:bCs/>
              <w:noProof/>
            </w:rPr>
            <w:fldChar w:fldCharType="end"/>
          </w:r>
        </w:p>
      </w:sdtContent>
    </w:sdt>
    <w:p w14:paraId="173B4E61" w14:textId="77777777" w:rsidR="00842E41" w:rsidRDefault="00842E41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117BF875" w14:textId="584CD95B" w:rsidR="009A5BD3" w:rsidRPr="00F5437F" w:rsidRDefault="009A5BD3" w:rsidP="009A5BD3">
      <w:pPr>
        <w:pStyle w:val="Heading1"/>
      </w:pPr>
      <w:bookmarkStart w:id="2" w:name="_Toc100269225"/>
      <w:r w:rsidRPr="00F5437F">
        <w:lastRenderedPageBreak/>
        <w:t>Version Control</w:t>
      </w:r>
      <w:bookmarkEnd w:id="0"/>
      <w:bookmarkEnd w:id="1"/>
      <w:bookmarkEnd w:id="2"/>
    </w:p>
    <w:tbl>
      <w:tblPr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A5BD3" w14:paraId="04A4AF7E" w14:textId="77777777" w:rsidTr="00B96E22">
        <w:trPr>
          <w:tblHeader/>
        </w:trPr>
        <w:tc>
          <w:tcPr>
            <w:tcW w:w="2337" w:type="dxa"/>
          </w:tcPr>
          <w:p w14:paraId="5BF75EEB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2337" w:type="dxa"/>
          </w:tcPr>
          <w:p w14:paraId="3C0142F9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338" w:type="dxa"/>
          </w:tcPr>
          <w:p w14:paraId="17732FFD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Amended by</w:t>
            </w:r>
          </w:p>
        </w:tc>
        <w:tc>
          <w:tcPr>
            <w:tcW w:w="2338" w:type="dxa"/>
          </w:tcPr>
          <w:p w14:paraId="3904B51B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 of Changes</w:t>
            </w:r>
          </w:p>
        </w:tc>
      </w:tr>
      <w:tr w:rsidR="009A5BD3" w14:paraId="5E28BB62" w14:textId="77777777" w:rsidTr="00B96E22">
        <w:trPr>
          <w:tblHeader/>
        </w:trPr>
        <w:tc>
          <w:tcPr>
            <w:tcW w:w="2337" w:type="dxa"/>
          </w:tcPr>
          <w:p w14:paraId="3CED30B7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2337" w:type="dxa"/>
          </w:tcPr>
          <w:p w14:paraId="7272C24E" w14:textId="11915D1C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0E3598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3598">
              <w:rPr>
                <w:rFonts w:ascii="Calibri" w:eastAsia="Calibri" w:hAnsi="Calibri" w:cs="Calibri"/>
              </w:rPr>
              <w:t>Dec</w:t>
            </w:r>
            <w:r>
              <w:rPr>
                <w:rFonts w:ascii="Calibri" w:eastAsia="Calibri" w:hAnsi="Calibri" w:cs="Calibri"/>
              </w:rPr>
              <w:t xml:space="preserve"> 202</w:t>
            </w:r>
            <w:r w:rsidR="000E359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38" w:type="dxa"/>
          </w:tcPr>
          <w:p w14:paraId="379524C5" w14:textId="4874C9E7" w:rsidR="009A5BD3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 w:rsidRPr="0080691A">
              <w:rPr>
                <w:rFonts w:ascii="Calibri" w:eastAsia="Calibri" w:hAnsi="Calibri" w:cs="Calibri"/>
              </w:rPr>
              <w:t>Aris Cahyadi Risdianto</w:t>
            </w:r>
          </w:p>
        </w:tc>
        <w:tc>
          <w:tcPr>
            <w:tcW w:w="2338" w:type="dxa"/>
          </w:tcPr>
          <w:p w14:paraId="6FB06BE9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 the doc draft.</w:t>
            </w:r>
          </w:p>
        </w:tc>
      </w:tr>
      <w:tr w:rsidR="0095339A" w14:paraId="309B8FE6" w14:textId="77777777" w:rsidTr="00B96E22">
        <w:trPr>
          <w:tblHeader/>
        </w:trPr>
        <w:tc>
          <w:tcPr>
            <w:tcW w:w="2337" w:type="dxa"/>
          </w:tcPr>
          <w:p w14:paraId="5B78520B" w14:textId="29F8E318" w:rsidR="0095339A" w:rsidRDefault="0095339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</w:p>
        </w:tc>
        <w:tc>
          <w:tcPr>
            <w:tcW w:w="2337" w:type="dxa"/>
          </w:tcPr>
          <w:p w14:paraId="31F062A3" w14:textId="2F21271C" w:rsidR="0095339A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 April 2022</w:t>
            </w:r>
          </w:p>
        </w:tc>
        <w:tc>
          <w:tcPr>
            <w:tcW w:w="2338" w:type="dxa"/>
          </w:tcPr>
          <w:p w14:paraId="6E04DD9B" w14:textId="4053D35E" w:rsidR="0095339A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Liu Yuancheng </w:t>
            </w:r>
          </w:p>
        </w:tc>
        <w:tc>
          <w:tcPr>
            <w:tcW w:w="2338" w:type="dxa"/>
          </w:tcPr>
          <w:p w14:paraId="4BB66DB5" w14:textId="079CB38E" w:rsidR="0095339A" w:rsidRDefault="00262292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Small improvement </w:t>
            </w:r>
          </w:p>
        </w:tc>
      </w:tr>
      <w:tr w:rsidR="009C2016" w14:paraId="20E2A7EA" w14:textId="77777777" w:rsidTr="00B96E22">
        <w:trPr>
          <w:tblHeader/>
        </w:trPr>
        <w:tc>
          <w:tcPr>
            <w:tcW w:w="2337" w:type="dxa"/>
          </w:tcPr>
          <w:p w14:paraId="78FA3490" w14:textId="2C9AC534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</w:t>
            </w:r>
          </w:p>
        </w:tc>
        <w:tc>
          <w:tcPr>
            <w:tcW w:w="2337" w:type="dxa"/>
          </w:tcPr>
          <w:p w14:paraId="31BF71D9" w14:textId="782CC7B0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 July 2022</w:t>
            </w:r>
          </w:p>
        </w:tc>
        <w:tc>
          <w:tcPr>
            <w:tcW w:w="2338" w:type="dxa"/>
          </w:tcPr>
          <w:p w14:paraId="187F5D4A" w14:textId="1A4ECA81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Florentiana Yuwono &amp; Thng Yu Xuan</w:t>
            </w:r>
          </w:p>
        </w:tc>
        <w:tc>
          <w:tcPr>
            <w:tcW w:w="2338" w:type="dxa"/>
          </w:tcPr>
          <w:p w14:paraId="692A8FFC" w14:textId="214BBB73" w:rsidR="009C2016" w:rsidRDefault="009C2016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 improvement</w:t>
            </w:r>
          </w:p>
        </w:tc>
      </w:tr>
    </w:tbl>
    <w:p w14:paraId="5BA9949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3B7281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48A117C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FCDAA0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40016CB2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1B3B685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66DB53A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29CE52A8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B45AFA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B7165F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861F17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0799E13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4B22721" w14:textId="77777777" w:rsidR="009A5BD3" w:rsidRDefault="009A5BD3" w:rsidP="009A5BD3"/>
    <w:p w14:paraId="3193E9DE" w14:textId="77777777" w:rsidR="009A5BD3" w:rsidRDefault="009A5BD3" w:rsidP="009A5BD3"/>
    <w:p w14:paraId="127FAB10" w14:textId="77777777" w:rsidR="009A5BD3" w:rsidRDefault="009A5BD3" w:rsidP="009A5BD3"/>
    <w:p w14:paraId="46D24E3E" w14:textId="77777777" w:rsidR="009A5BD3" w:rsidRDefault="009A5BD3" w:rsidP="009A5BD3"/>
    <w:p w14:paraId="0D107AAA" w14:textId="77777777" w:rsidR="009A5BD3" w:rsidRDefault="009A5BD3" w:rsidP="009A5BD3"/>
    <w:p w14:paraId="4C3E92F0" w14:textId="77777777" w:rsidR="009A5BD3" w:rsidRDefault="009A5BD3" w:rsidP="009A5BD3"/>
    <w:p w14:paraId="1797F075" w14:textId="77777777" w:rsidR="009A5BD3" w:rsidRDefault="009A5BD3" w:rsidP="009A5BD3"/>
    <w:p w14:paraId="3AF0883A" w14:textId="77777777" w:rsidR="009A5BD3" w:rsidRDefault="009A5BD3" w:rsidP="009A5BD3"/>
    <w:p w14:paraId="38A6FD1A" w14:textId="77777777" w:rsidR="009A5BD3" w:rsidRDefault="009A5BD3" w:rsidP="009A5BD3"/>
    <w:p w14:paraId="794894BA" w14:textId="77777777" w:rsidR="009A5BD3" w:rsidRDefault="009A5BD3" w:rsidP="009A5BD3"/>
    <w:p w14:paraId="707E8BF1" w14:textId="77777777" w:rsidR="009A5BD3" w:rsidRDefault="009A5BD3" w:rsidP="009A5BD3"/>
    <w:p w14:paraId="169FDE9F" w14:textId="77777777" w:rsidR="00A827C2" w:rsidRDefault="00A827C2" w:rsidP="00A827C2">
      <w:pPr>
        <w:pStyle w:val="Heading1"/>
      </w:pPr>
      <w:bookmarkStart w:id="3" w:name="_Toc100051303"/>
      <w:bookmarkStart w:id="4" w:name="_Toc100259998"/>
      <w:bookmarkStart w:id="5" w:name="_Toc100269226"/>
      <w:r>
        <w:t xml:space="preserve">1. </w:t>
      </w:r>
      <w:r w:rsidRPr="009939DA">
        <w:t>Introduction</w:t>
      </w:r>
      <w:bookmarkEnd w:id="3"/>
      <w:bookmarkEnd w:id="4"/>
      <w:bookmarkEnd w:id="5"/>
      <w:r>
        <w:t xml:space="preserve"> </w:t>
      </w:r>
    </w:p>
    <w:p w14:paraId="0E2C31D0" w14:textId="3C0D04AD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</w:t>
      </w:r>
      <w:r w:rsidR="0015324F"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>D</w:t>
      </w: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>escription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:</w:t>
      </w:r>
    </w:p>
    <w:p w14:paraId="507FA6F1" w14:textId="28FEFF87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Calibri" w:cstheme="minorHAnsi"/>
        </w:rPr>
      </w:pPr>
      <w:r w:rsidRPr="00E976D0">
        <w:rPr>
          <w:rFonts w:eastAsia="Times New Roman" w:cstheme="minorHAnsi"/>
          <w:color w:val="242424"/>
        </w:rPr>
        <w:t xml:space="preserve">This manual will be used by </w:t>
      </w:r>
      <w:r w:rsidRPr="00E976D0">
        <w:rPr>
          <w:rFonts w:eastAsia="Calibri" w:cstheme="minorHAnsi"/>
        </w:rPr>
        <w:t>National Cybersecurity R&amp;D Lab (</w:t>
      </w:r>
      <w:r w:rsidRPr="00E976D0">
        <w:rPr>
          <w:rFonts w:eastAsia="Times New Roman" w:cstheme="minorHAnsi"/>
          <w:color w:val="242424"/>
        </w:rPr>
        <w:t xml:space="preserve">NCL) </w:t>
      </w:r>
      <w:r w:rsidR="009A704D" w:rsidRPr="00E976D0">
        <w:rPr>
          <w:rFonts w:eastAsia="Times New Roman" w:cstheme="minorHAnsi"/>
          <w:color w:val="242424"/>
        </w:rPr>
        <w:t>services user</w:t>
      </w:r>
      <w:r w:rsidR="00BC74CB" w:rsidRPr="00E976D0">
        <w:rPr>
          <w:rFonts w:eastAsia="Times New Roman" w:cstheme="minorHAnsi"/>
          <w:color w:val="242424"/>
        </w:rPr>
        <w:t>s</w:t>
      </w:r>
      <w:r w:rsidR="009A704D" w:rsidRPr="00E976D0">
        <w:rPr>
          <w:rFonts w:eastAsia="Times New Roman" w:cstheme="minorHAnsi"/>
          <w:color w:val="242424"/>
        </w:rPr>
        <w:t xml:space="preserve"> </w:t>
      </w:r>
      <w:r w:rsidRPr="00E976D0">
        <w:rPr>
          <w:rFonts w:eastAsia="Times New Roman" w:cstheme="minorHAnsi"/>
          <w:color w:val="242424"/>
        </w:rPr>
        <w:t xml:space="preserve">as a reference for </w:t>
      </w:r>
      <w:r w:rsidRPr="00E976D0">
        <w:rPr>
          <w:rFonts w:eastAsia="Calibri" w:cstheme="minorHAnsi"/>
        </w:rPr>
        <w:t>creating a</w:t>
      </w:r>
      <w:r w:rsidR="0056544A" w:rsidRPr="00E976D0">
        <w:rPr>
          <w:rFonts w:eastAsia="Calibri" w:cstheme="minorHAnsi"/>
        </w:rPr>
        <w:t xml:space="preserve"> Linux</w:t>
      </w:r>
      <w:r w:rsidRPr="00E976D0">
        <w:rPr>
          <w:rFonts w:eastAsia="Calibri" w:cstheme="minorHAnsi"/>
        </w:rPr>
        <w:t xml:space="preserve"> VM in their project under NCL OpenStack [Beta] Testbed and use the</w:t>
      </w:r>
      <w:r w:rsidR="00FC0F82" w:rsidRPr="00E976D0">
        <w:rPr>
          <w:rFonts w:eastAsia="Calibri" w:cstheme="minorHAnsi"/>
        </w:rPr>
        <w:t xml:space="preserve"> SSH</w:t>
      </w:r>
      <w:r w:rsidRPr="00E976D0">
        <w:rPr>
          <w:rFonts w:eastAsia="Calibri" w:cstheme="minorHAnsi"/>
        </w:rPr>
        <w:t xml:space="preserve"> to remotely access </w:t>
      </w:r>
      <w:r w:rsidR="007B077C" w:rsidRPr="00E976D0">
        <w:rPr>
          <w:rFonts w:eastAsia="Calibri" w:cstheme="minorHAnsi"/>
        </w:rPr>
        <w:t xml:space="preserve">the </w:t>
      </w:r>
      <w:r w:rsidR="00B02EDF" w:rsidRPr="00E976D0">
        <w:rPr>
          <w:rFonts w:eastAsia="Calibri" w:cstheme="minorHAnsi"/>
        </w:rPr>
        <w:t xml:space="preserve">Linux </w:t>
      </w:r>
      <w:r w:rsidRPr="00E976D0">
        <w:rPr>
          <w:rFonts w:eastAsia="Calibri" w:cstheme="minorHAnsi"/>
        </w:rPr>
        <w:t xml:space="preserve">VM in their instance from local computer. The document contains </w:t>
      </w:r>
      <w:r w:rsidR="00B06B9D" w:rsidRPr="00E976D0">
        <w:rPr>
          <w:rFonts w:eastAsia="Calibri" w:cstheme="minorHAnsi"/>
        </w:rPr>
        <w:t>two</w:t>
      </w:r>
      <w:r w:rsidRPr="00E976D0">
        <w:rPr>
          <w:rFonts w:eastAsia="Calibri" w:cstheme="minorHAnsi"/>
        </w:rPr>
        <w:t xml:space="preserve"> main sections, the </w:t>
      </w:r>
      <w:r w:rsidR="00CA3EA0" w:rsidRPr="00E976D0">
        <w:rPr>
          <w:rFonts w:eastAsia="Calibri" w:cstheme="minorHAnsi"/>
          <w:b/>
          <w:bCs/>
        </w:rPr>
        <w:t>Linux [</w:t>
      </w:r>
      <w:r w:rsidR="00B3676C" w:rsidRPr="00E976D0">
        <w:rPr>
          <w:rFonts w:eastAsia="Calibri" w:cstheme="minorHAnsi"/>
          <w:b/>
          <w:bCs/>
        </w:rPr>
        <w:t>Ubuntu</w:t>
      </w:r>
      <w:r w:rsidR="00CA3EA0" w:rsidRPr="00E976D0">
        <w:rPr>
          <w:rFonts w:eastAsia="Calibri" w:cstheme="minorHAnsi"/>
          <w:b/>
          <w:bCs/>
        </w:rPr>
        <w:t xml:space="preserve">] </w:t>
      </w:r>
      <w:r w:rsidRPr="00E976D0">
        <w:rPr>
          <w:rFonts w:eastAsia="Calibri" w:cstheme="minorHAnsi"/>
          <w:b/>
          <w:bCs/>
        </w:rPr>
        <w:t xml:space="preserve">VM Creation </w:t>
      </w:r>
      <w:r w:rsidRPr="00E976D0">
        <w:rPr>
          <w:rFonts w:eastAsia="Calibri" w:cstheme="minorHAnsi"/>
        </w:rPr>
        <w:t xml:space="preserve">section will introduce the detailed steps to create the VM under an instance. The </w:t>
      </w:r>
      <w:r w:rsidRPr="00E976D0">
        <w:rPr>
          <w:rFonts w:eastAsia="Calibri" w:cstheme="minorHAnsi"/>
          <w:b/>
          <w:bCs/>
        </w:rPr>
        <w:t>VM Remote Access</w:t>
      </w:r>
      <w:r w:rsidRPr="00E976D0">
        <w:rPr>
          <w:rFonts w:eastAsia="Calibri" w:cstheme="minorHAnsi"/>
        </w:rPr>
        <w:t xml:space="preserve"> part will introduce how to config remote access to VM from user’s local computer.</w:t>
      </w:r>
    </w:p>
    <w:p w14:paraId="1D46BCF2" w14:textId="77777777" w:rsidR="004C53C8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Type:  </w:t>
      </w:r>
    </w:p>
    <w:p w14:paraId="4C345619" w14:textId="65BCF66E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color w:val="333333"/>
          <w:shd w:val="clear" w:color="auto" w:fill="FFFFFF"/>
        </w:rPr>
        <w:t xml:space="preserve">External User [Customer] Manual, All NCL </w:t>
      </w:r>
      <w:r w:rsidR="00B1592A" w:rsidRPr="00E976D0">
        <w:rPr>
          <w:rStyle w:val="md-plain"/>
          <w:rFonts w:cstheme="minorHAnsi"/>
          <w:color w:val="333333"/>
          <w:shd w:val="clear" w:color="auto" w:fill="FFFFFF"/>
        </w:rPr>
        <w:t>e</w:t>
      </w:r>
      <w:r w:rsidR="001742FA" w:rsidRPr="00E976D0">
        <w:rPr>
          <w:rStyle w:val="md-plain"/>
          <w:rFonts w:cstheme="minorHAnsi"/>
          <w:color w:val="333333"/>
          <w:shd w:val="clear" w:color="auto" w:fill="FFFFFF"/>
        </w:rPr>
        <w:t xml:space="preserve">xternal 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users.</w:t>
      </w:r>
    </w:p>
    <w:p w14:paraId="0E724C26" w14:textId="77777777" w:rsidR="00E976D0" w:rsidRPr="00E976D0" w:rsidRDefault="00E976D0" w:rsidP="00E976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eastAsia="Times New Roman" w:cstheme="minorHAnsi"/>
          <w:b/>
          <w:bCs/>
          <w:color w:val="242424"/>
        </w:rPr>
        <w:t xml:space="preserve">Doc Remark: </w:t>
      </w:r>
    </w:p>
    <w:p w14:paraId="51E0095F" w14:textId="7F443133" w:rsidR="00E976D0" w:rsidRPr="00E976D0" w:rsidRDefault="00E976D0" w:rsidP="00E976D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1F1E"/>
          <w:shd w:val="clear" w:color="auto" w:fill="FFFFFF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Customer</w:t>
      </w:r>
      <w:r w:rsidRPr="00E976D0">
        <w:rPr>
          <w:rFonts w:cstheme="minorHAnsi"/>
          <w:color w:val="201F1E"/>
          <w:shd w:val="clear" w:color="auto" w:fill="FFFFFF"/>
        </w:rPr>
        <w:t xml:space="preserve">: The key contact person and the one who make payment to </w:t>
      </w:r>
      <w:r w:rsidR="003E09CD">
        <w:rPr>
          <w:rFonts w:cstheme="minorHAnsi"/>
          <w:color w:val="201F1E"/>
          <w:shd w:val="clear" w:color="auto" w:fill="FFFFFF"/>
        </w:rPr>
        <w:t>NCL</w:t>
      </w:r>
      <w:r w:rsidRPr="00E976D0">
        <w:rPr>
          <w:rFonts w:cstheme="minorHAnsi"/>
          <w:color w:val="201F1E"/>
          <w:shd w:val="clear" w:color="auto" w:fill="FFFFFF"/>
        </w:rPr>
        <w:t xml:space="preserve">. </w:t>
      </w:r>
    </w:p>
    <w:p w14:paraId="1AD46ADD" w14:textId="379137D6" w:rsidR="00E976D0" w:rsidRPr="00E976D0" w:rsidRDefault="00E976D0" w:rsidP="00E976D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User</w:t>
      </w:r>
      <w:r w:rsidRPr="00E976D0">
        <w:rPr>
          <w:rFonts w:cstheme="minorHAnsi"/>
          <w:color w:val="201F1E"/>
          <w:shd w:val="clear" w:color="auto" w:fill="FFFFFF"/>
        </w:rPr>
        <w:t xml:space="preserve">: </w:t>
      </w:r>
      <w:r w:rsidR="00AA19CF">
        <w:rPr>
          <w:rFonts w:cstheme="minorHAnsi"/>
          <w:color w:val="201F1E"/>
          <w:shd w:val="clear" w:color="auto" w:fill="FFFFFF"/>
        </w:rPr>
        <w:t>T</w:t>
      </w:r>
      <w:r w:rsidRPr="00E976D0">
        <w:rPr>
          <w:rFonts w:cstheme="minorHAnsi"/>
          <w:color w:val="201F1E"/>
          <w:shd w:val="clear" w:color="auto" w:fill="FFFFFF"/>
        </w:rPr>
        <w:t>he person who will use our NCL service such as access the instance.</w:t>
      </w:r>
    </w:p>
    <w:p w14:paraId="41CB9DCD" w14:textId="4C77174E" w:rsidR="009A5BD3" w:rsidRDefault="009A5BD3"/>
    <w:p w14:paraId="13324309" w14:textId="0A426998" w:rsidR="009A5BD3" w:rsidRDefault="009A5BD3">
      <w:r>
        <w:br w:type="page"/>
      </w:r>
    </w:p>
    <w:p w14:paraId="5262F9E4" w14:textId="00A96F4E" w:rsidR="00807D1F" w:rsidRPr="00B5025D" w:rsidRDefault="00807D1F" w:rsidP="00807D1F">
      <w:pPr>
        <w:pStyle w:val="Heading1"/>
      </w:pPr>
      <w:bookmarkStart w:id="6" w:name="_Toc100259999"/>
      <w:bookmarkStart w:id="7" w:name="_Toc100269227"/>
      <w:r w:rsidRPr="00B5025D">
        <w:lastRenderedPageBreak/>
        <w:t xml:space="preserve">2. </w:t>
      </w:r>
      <w:r>
        <w:t xml:space="preserve">Linux </w:t>
      </w:r>
      <w:r w:rsidRPr="00B5025D">
        <w:t>VM Creation</w:t>
      </w:r>
      <w:bookmarkEnd w:id="6"/>
      <w:bookmarkEnd w:id="7"/>
    </w:p>
    <w:p w14:paraId="3A198FFF" w14:textId="7D5877FC" w:rsidR="00807D1F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 the steps 2.1 to 2.3 below to create a </w:t>
      </w:r>
      <w:r w:rsidR="0095737E">
        <w:rPr>
          <w:rFonts w:ascii="Calibri" w:eastAsia="Calibri" w:hAnsi="Calibri" w:cs="Calibri"/>
        </w:rPr>
        <w:t xml:space="preserve">Linux </w:t>
      </w:r>
      <w:r>
        <w:rPr>
          <w:rFonts w:ascii="Calibri" w:eastAsia="Calibri" w:hAnsi="Calibri" w:cs="Calibri"/>
        </w:rPr>
        <w:t xml:space="preserve">VM in an instance under user’s project. </w:t>
      </w:r>
    </w:p>
    <w:p w14:paraId="01B60042" w14:textId="77777777" w:rsidR="00807D1F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Calibri" w:hAnsi="Calibri" w:cs="Calibri"/>
        </w:rPr>
      </w:pPr>
    </w:p>
    <w:p w14:paraId="3E34968E" w14:textId="77777777" w:rsidR="00807D1F" w:rsidRPr="00B44431" w:rsidRDefault="00807D1F" w:rsidP="00807D1F">
      <w:pPr>
        <w:pStyle w:val="Heading2"/>
        <w:rPr>
          <w:color w:val="auto"/>
        </w:rPr>
      </w:pPr>
      <w:bookmarkStart w:id="8" w:name="_Toc100260000"/>
      <w:bookmarkStart w:id="9" w:name="_Toc100269228"/>
      <w:r w:rsidRPr="00B44431">
        <w:rPr>
          <w:color w:val="auto"/>
        </w:rPr>
        <w:t xml:space="preserve">2.1 </w:t>
      </w:r>
      <w:r w:rsidRPr="00B44431">
        <w:rPr>
          <w:rStyle w:val="md-plain"/>
          <w:color w:val="auto"/>
        </w:rPr>
        <w:t>Login the NCL OpenStack Platform</w:t>
      </w:r>
      <w:bookmarkEnd w:id="8"/>
      <w:bookmarkEnd w:id="9"/>
    </w:p>
    <w:p w14:paraId="0280905F" w14:textId="77777777" w:rsidR="00807D1F" w:rsidRPr="00B44431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424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OpenStack [Beta] platform </w:t>
      </w:r>
      <w:r w:rsidRPr="00B44431">
        <w:rPr>
          <w:rStyle w:val="md-plain"/>
          <w:rFonts w:cstheme="minorHAnsi"/>
          <w:color w:val="333333"/>
          <w:shd w:val="clear" w:color="auto" w:fill="FFFFFF"/>
        </w:rPr>
        <w:t xml:space="preserve">link: </w:t>
      </w:r>
      <w:hyperlink r:id="rId9" w:history="1">
        <w:r w:rsidRPr="00B44431">
          <w:rPr>
            <w:rStyle w:val="Hyperlink"/>
            <w:rFonts w:cstheme="minorHAnsi"/>
            <w:color w:val="4183C4"/>
            <w:shd w:val="clear" w:color="auto" w:fill="FFFFFF"/>
          </w:rPr>
          <w:t>https://openstack.ncl.sg/</w:t>
        </w:r>
      </w:hyperlink>
    </w:p>
    <w:p w14:paraId="192F3B45" w14:textId="5C87B954" w:rsidR="00807D1F" w:rsidRDefault="0009572F" w:rsidP="00807D1F"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25370" wp14:editId="09F2AEC5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687695" cy="586105"/>
                <wp:effectExtent l="0" t="0" r="2730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86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562F" w14:textId="77777777" w:rsidR="00807D1F" w:rsidRDefault="00807D1F" w:rsidP="00807D1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D5953">
                              <w:rPr>
                                <w:rFonts w:asciiTheme="majorHAnsi" w:hAnsiTheme="majorHAnsi" w:cstheme="majorHAnsi"/>
                              </w:rPr>
                              <w:t>Domain: default</w:t>
                            </w:r>
                          </w:p>
                          <w:p w14:paraId="69FEFBA6" w14:textId="77777777" w:rsidR="00807D1F" w:rsidRPr="00860193" w:rsidRDefault="00807D1F" w:rsidP="00807D1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170C2">
                              <w:rPr>
                                <w:rFonts w:asciiTheme="majorHAnsi" w:hAnsiTheme="majorHAnsi" w:cstheme="majorHAnsi"/>
                              </w:rPr>
                              <w:t xml:space="preserve">Username/password: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&lt;customer ncl username&gt;/&lt; customer password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w14:anchorId="05A25370" id="_x0000_s1027" type="#_x0000_t202" style="position:absolute;margin-left:0;margin-top:36.55pt;width:447.85pt;height:46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" fillcolor="#f2f2f2 [3052]" strokecolor="#d8d8d8 [2732]">
                <v:textbox>
                  <w:txbxContent>
                    <w:p w14:paraId="19A8562F" w14:textId="77777777" w:rsidR="00807D1F" w:rsidRDefault="00807D1F" w:rsidP="00807D1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D5953">
                        <w:rPr>
                          <w:rFonts w:asciiTheme="majorHAnsi" w:hAnsiTheme="majorHAnsi" w:cstheme="majorHAnsi"/>
                        </w:rPr>
                        <w:t>Domain: default</w:t>
                      </w:r>
                    </w:p>
                    <w:p w14:paraId="69FEFBA6" w14:textId="77777777" w:rsidR="00807D1F" w:rsidRPr="00860193" w:rsidRDefault="00807D1F" w:rsidP="00807D1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170C2">
                        <w:rPr>
                          <w:rFonts w:asciiTheme="majorHAnsi" w:hAnsiTheme="majorHAnsi" w:cstheme="majorHAnsi"/>
                        </w:rPr>
                        <w:t xml:space="preserve">Username/password: </w:t>
                      </w:r>
                      <w:r>
                        <w:rPr>
                          <w:rFonts w:asciiTheme="majorHAnsi" w:hAnsiTheme="majorHAnsi" w:cstheme="majorHAnsi"/>
                        </w:rPr>
                        <w:t>&lt;customer ncl username&gt;/&lt; customer password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7D1F" w:rsidRPr="00B44431">
        <w:t xml:space="preserve">Login with the </w:t>
      </w:r>
      <w:r w:rsidR="0018428F">
        <w:t>NCL</w:t>
      </w:r>
      <w:r w:rsidR="008D3CC1">
        <w:t xml:space="preserve"> O</w:t>
      </w:r>
      <w:r w:rsidR="00807D1F">
        <w:t>pen</w:t>
      </w:r>
      <w:r w:rsidR="008D3CC1">
        <w:t>S</w:t>
      </w:r>
      <w:r w:rsidR="00807D1F">
        <w:t>tack</w:t>
      </w:r>
      <w:r w:rsidR="008D3CC1">
        <w:t xml:space="preserve"> [Beta] web</w:t>
      </w:r>
      <w:r w:rsidR="00807D1F" w:rsidRPr="00B44431">
        <w:t xml:space="preserve"> account and password under domain </w:t>
      </w:r>
      <w:r w:rsidR="00807D1F" w:rsidRPr="00B44431">
        <w:rPr>
          <w:b/>
          <w:bCs/>
        </w:rPr>
        <w:t>default</w:t>
      </w:r>
      <w:r w:rsidR="00807D1F" w:rsidRPr="00B44431">
        <w:t>. (As shown below</w:t>
      </w:r>
      <w:r>
        <w:t>, the account</w:t>
      </w:r>
      <w:r w:rsidR="00A16E6B">
        <w:t xml:space="preserve"> username</w:t>
      </w:r>
      <w:r>
        <w:t xml:space="preserve"> ncl-xxxx</w:t>
      </w:r>
      <w:r w:rsidR="00807D1F" w:rsidRPr="00B44431">
        <w:t>)</w:t>
      </w:r>
    </w:p>
    <w:p w14:paraId="440186BB" w14:textId="77777777" w:rsidR="00807D1F" w:rsidRDefault="00807D1F" w:rsidP="00807D1F">
      <w:r>
        <w:rPr>
          <w:noProof/>
        </w:rPr>
        <w:drawing>
          <wp:inline distT="0" distB="0" distL="0" distR="0" wp14:anchorId="08A5D482" wp14:editId="5CD62E48">
            <wp:extent cx="5731510" cy="4685030"/>
            <wp:effectExtent l="19050" t="19050" r="21590" b="203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A9B6A" w14:textId="77777777" w:rsidR="00807D1F" w:rsidRDefault="00807D1F" w:rsidP="00807D1F">
      <w:pPr>
        <w:jc w:val="both"/>
        <w:rPr>
          <w:b/>
          <w:bCs/>
        </w:rPr>
      </w:pPr>
    </w:p>
    <w:p w14:paraId="0B48DF11" w14:textId="47F7EFF3" w:rsidR="00807D1F" w:rsidRDefault="00807D1F" w:rsidP="00807D1F">
      <w:pPr>
        <w:jc w:val="both"/>
      </w:pPr>
      <w:r w:rsidRPr="007238CC">
        <w:rPr>
          <w:b/>
          <w:bCs/>
        </w:rPr>
        <w:t>NOTE:</w:t>
      </w:r>
      <w:r w:rsidRPr="007238CC">
        <w:t xml:space="preserve"> </w:t>
      </w:r>
      <w:r>
        <w:t>If there is any login problem or you don't have</w:t>
      </w:r>
      <w:r w:rsidR="007B5EF9">
        <w:t xml:space="preserve"> a</w:t>
      </w:r>
      <w:r w:rsidR="006B2F75">
        <w:t xml:space="preserve"> NCL OpenStack [Beta] web</w:t>
      </w:r>
      <w:r w:rsidR="006B2F75" w:rsidRPr="00B44431">
        <w:t xml:space="preserve"> </w:t>
      </w:r>
      <w:r>
        <w:t>account, please contact NCL Support</w:t>
      </w:r>
      <w:r w:rsidR="00C307CF">
        <w:t xml:space="preserve"> Team</w:t>
      </w:r>
      <w:r>
        <w:t xml:space="preserve"> (</w:t>
      </w:r>
      <w:hyperlink r:id="rId11" w:history="1">
        <w:r w:rsidRPr="005B5EF0">
          <w:rPr>
            <w:rStyle w:val="Hyperlink"/>
          </w:rPr>
          <w:t>support@ncl.sg</w:t>
        </w:r>
      </w:hyperlink>
      <w:r>
        <w:t>).</w:t>
      </w:r>
    </w:p>
    <w:p w14:paraId="30D99DF9" w14:textId="77777777" w:rsidR="009A5BD3" w:rsidRDefault="009A5BD3" w:rsidP="009A5BD3"/>
    <w:p w14:paraId="1010DB0B" w14:textId="0BBD6BA0" w:rsidR="00CE6487" w:rsidRPr="00BB1FB2" w:rsidRDefault="00CE6487" w:rsidP="00CE6487">
      <w:pPr>
        <w:pStyle w:val="Heading2"/>
        <w:rPr>
          <w:color w:val="auto"/>
        </w:rPr>
      </w:pPr>
      <w:bookmarkStart w:id="10" w:name="_Toc100260001"/>
      <w:bookmarkStart w:id="11" w:name="_Toc100269229"/>
      <w:r w:rsidRPr="00BB1FB2">
        <w:rPr>
          <w:rStyle w:val="md-plain"/>
          <w:color w:val="auto"/>
        </w:rPr>
        <w:lastRenderedPageBreak/>
        <w:t xml:space="preserve">2.2 Create an Instance with </w:t>
      </w:r>
      <w:r w:rsidR="000E6F95">
        <w:rPr>
          <w:rStyle w:val="md-plain"/>
          <w:color w:val="auto"/>
        </w:rPr>
        <w:t>Linux</w:t>
      </w:r>
      <w:r w:rsidRPr="00BB1FB2">
        <w:rPr>
          <w:rStyle w:val="md-plain"/>
          <w:color w:val="auto"/>
        </w:rPr>
        <w:t>-VM-Image</w:t>
      </w:r>
      <w:bookmarkEnd w:id="10"/>
      <w:bookmarkEnd w:id="11"/>
    </w:p>
    <w:p w14:paraId="71AFF941" w14:textId="77777777" w:rsidR="00CE6487" w:rsidRDefault="00CE6487" w:rsidP="00CE6487"/>
    <w:p w14:paraId="06FA1EAA" w14:textId="4A240FC2" w:rsidR="00CE6487" w:rsidRDefault="00CE6487" w:rsidP="00CE6487">
      <w:r>
        <w:t xml:space="preserve">Follow below steps 2.2.1 to 2.2.3 to create an instance with a NCL public </w:t>
      </w:r>
      <w:r w:rsidR="005E03A5">
        <w:t>Linux</w:t>
      </w:r>
      <w:r>
        <w:t xml:space="preserve">-VM image. In this section, we use </w:t>
      </w:r>
      <w:r w:rsidR="0095533A">
        <w:t>Ubuntu 18.05</w:t>
      </w:r>
      <w:r w:rsidR="00C7672F">
        <w:t>_</w:t>
      </w:r>
      <w:r>
        <w:t>x64 as an example.</w:t>
      </w:r>
    </w:p>
    <w:p w14:paraId="44771089" w14:textId="77777777" w:rsidR="00CE6487" w:rsidRDefault="00CE6487" w:rsidP="00CE6487"/>
    <w:p w14:paraId="26C23B20" w14:textId="77777777" w:rsidR="00CE6487" w:rsidRPr="00BB1FB2" w:rsidRDefault="00CE6487" w:rsidP="00CE6487">
      <w:pPr>
        <w:pStyle w:val="Heading3"/>
        <w:rPr>
          <w:color w:val="auto"/>
        </w:rPr>
      </w:pPr>
      <w:bookmarkStart w:id="12" w:name="_Toc100260002"/>
      <w:bookmarkStart w:id="13" w:name="_Toc100269230"/>
      <w:r w:rsidRPr="00BB1FB2">
        <w:rPr>
          <w:rStyle w:val="md-plain"/>
          <w:color w:val="auto"/>
        </w:rPr>
        <w:t>2.2.1 Access the Instance Creation Page</w:t>
      </w:r>
      <w:bookmarkEnd w:id="12"/>
      <w:bookmarkEnd w:id="13"/>
      <w:r w:rsidRPr="00BB1FB2">
        <w:rPr>
          <w:rStyle w:val="md-plain"/>
          <w:color w:val="auto"/>
        </w:rPr>
        <w:t xml:space="preserve"> </w:t>
      </w:r>
    </w:p>
    <w:p w14:paraId="04630EEC" w14:textId="77777777" w:rsidR="00CE6487" w:rsidRPr="003C5829" w:rsidRDefault="00CE6487" w:rsidP="00CE6487">
      <w:pPr>
        <w:pStyle w:val="md-end-block"/>
        <w:spacing w:before="192" w:beforeAutospacing="0" w:after="192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After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user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login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0E596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OpenStack [Beta] platform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web (as shown below), please select your project and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access the instance creation page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and follow the below steps:</w:t>
      </w:r>
    </w:p>
    <w:p w14:paraId="26EEA9EB" w14:textId="12F1727A" w:rsidR="00802366" w:rsidRPr="003C5829" w:rsidRDefault="00CE6487" w:rsidP="00802366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1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Select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your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project in the top </w:t>
      </w:r>
      <w:r w:rsidR="00E27E2B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project selection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drop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-down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menu.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If you don’t have a project yet, </w:t>
      </w:r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please </w:t>
      </w:r>
      <w:r w:rsidR="00802366" w:rsidRPr="004B544D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create a new project</w:t>
      </w:r>
      <w:r w:rsidR="00802366" w:rsidRPr="00F05D0B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or contact NCL-support (</w:t>
      </w:r>
      <w:hyperlink r:id="rId12" w:history="1">
        <w:r w:rsidR="00802366" w:rsidRPr="00F05D0B">
          <w:rPr>
            <w:rStyle w:val="Hyperlink"/>
            <w:rFonts w:asciiTheme="minorHAnsi" w:hAnsiTheme="minorHAnsi" w:cstheme="minorHAnsi"/>
            <w:sz w:val="22"/>
            <w:szCs w:val="22"/>
          </w:rPr>
          <w:t>support@ncl.sg</w:t>
        </w:r>
      </w:hyperlink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).</w:t>
      </w:r>
    </w:p>
    <w:p w14:paraId="2529DD66" w14:textId="16C724C6" w:rsidR="00CE6487" w:rsidRPr="003C5829" w:rsidRDefault="00CE6487" w:rsidP="00CE6487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2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left side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navigation panel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,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Project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Compute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Instance</w:t>
      </w:r>
      <w:r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s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5549F8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tab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to</w:t>
      </w:r>
      <w:r w:rsidR="007E468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get to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instance management page.</w:t>
      </w:r>
    </w:p>
    <w:p w14:paraId="521F6AEB" w14:textId="15E25D04" w:rsidR="00CE6487" w:rsidRPr="003C5829" w:rsidRDefault="00CE6487" w:rsidP="00CE6487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3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instance management page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launch Instance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button. </w:t>
      </w:r>
    </w:p>
    <w:p w14:paraId="455508AF" w14:textId="75139FB6" w:rsidR="00000000" w:rsidRDefault="00A87957">
      <w:r>
        <w:rPr>
          <w:noProof/>
        </w:rPr>
        <w:drawing>
          <wp:inline distT="0" distB="0" distL="0" distR="0" wp14:anchorId="36422728" wp14:editId="64877FA0">
            <wp:extent cx="5731510" cy="282638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0F2B" w14:textId="7DC99672" w:rsidR="00780891" w:rsidRDefault="00780891"/>
    <w:p w14:paraId="6C0153E8" w14:textId="41F27298" w:rsidR="00780891" w:rsidRPr="003D364B" w:rsidRDefault="00780891" w:rsidP="00780891">
      <w:pPr>
        <w:pStyle w:val="Heading3"/>
        <w:rPr>
          <w:rStyle w:val="md-plain"/>
          <w:color w:val="auto"/>
        </w:rPr>
      </w:pPr>
      <w:bookmarkStart w:id="14" w:name="_Toc100260003"/>
      <w:bookmarkStart w:id="15" w:name="_Toc100269231"/>
      <w:r w:rsidRPr="003D364B">
        <w:rPr>
          <w:color w:val="auto"/>
        </w:rPr>
        <w:t xml:space="preserve">2.2.2 </w:t>
      </w:r>
      <w:r w:rsidRPr="003D364B">
        <w:rPr>
          <w:rStyle w:val="md-plain"/>
          <w:color w:val="auto"/>
        </w:rPr>
        <w:t xml:space="preserve">Create an Instance with </w:t>
      </w:r>
      <w:r w:rsidR="00780CA9">
        <w:rPr>
          <w:rStyle w:val="md-plain"/>
          <w:color w:val="auto"/>
        </w:rPr>
        <w:t>Ubuntu</w:t>
      </w:r>
      <w:r w:rsidRPr="003D364B">
        <w:rPr>
          <w:rStyle w:val="md-plain"/>
          <w:color w:val="auto"/>
        </w:rPr>
        <w:t>-VM Image</w:t>
      </w:r>
      <w:bookmarkEnd w:id="14"/>
      <w:bookmarkEnd w:id="15"/>
    </w:p>
    <w:p w14:paraId="09FCD7A2" w14:textId="77777777" w:rsidR="00780891" w:rsidRPr="00BD1B42" w:rsidRDefault="00780891" w:rsidP="00780891">
      <w:pPr>
        <w:spacing w:after="0"/>
      </w:pPr>
    </w:p>
    <w:p w14:paraId="43E90824" w14:textId="77777777" w:rsidR="00780891" w:rsidRPr="00BD1B42" w:rsidRDefault="00780891" w:rsidP="00780891">
      <w:pPr>
        <w:jc w:val="both"/>
        <w:rPr>
          <w:rFonts w:cstheme="minorHAnsi"/>
        </w:rPr>
      </w:pPr>
      <w:r w:rsidRPr="00BD1B42">
        <w:rPr>
          <w:rFonts w:cstheme="minorHAnsi"/>
          <w:color w:val="333333"/>
          <w:shd w:val="clear" w:color="auto" w:fill="FFFFFF"/>
        </w:rPr>
        <w:t>After the instance configuration</w:t>
      </w:r>
      <w:r>
        <w:rPr>
          <w:rFonts w:cstheme="minorHAnsi"/>
          <w:color w:val="333333"/>
          <w:shd w:val="clear" w:color="auto" w:fill="FFFFFF"/>
        </w:rPr>
        <w:t xml:space="preserve"> dialog </w:t>
      </w:r>
      <w:r w:rsidRPr="00BD1B42">
        <w:rPr>
          <w:rFonts w:cstheme="minorHAnsi"/>
          <w:color w:val="333333"/>
          <w:shd w:val="clear" w:color="auto" w:fill="FFFFFF"/>
        </w:rPr>
        <w:t xml:space="preserve">pop-up, config the instance </w:t>
      </w:r>
      <w:r>
        <w:rPr>
          <w:rFonts w:cstheme="minorHAnsi"/>
          <w:color w:val="333333"/>
          <w:shd w:val="clear" w:color="auto" w:fill="FFFFFF"/>
        </w:rPr>
        <w:t xml:space="preserve">with </w:t>
      </w:r>
      <w:r w:rsidRPr="00BD1B42">
        <w:rPr>
          <w:rFonts w:cstheme="minorHAnsi"/>
          <w:color w:val="333333"/>
          <w:shd w:val="clear" w:color="auto" w:fill="FFFFFF"/>
        </w:rPr>
        <w:t>below steps:</w:t>
      </w:r>
    </w:p>
    <w:p w14:paraId="79D88311" w14:textId="4CDE0983" w:rsidR="00780891" w:rsidRDefault="00780891" w:rsidP="00780891">
      <w:pPr>
        <w:jc w:val="both"/>
      </w:pPr>
      <w:r w:rsidRPr="00693C31">
        <w:rPr>
          <w:b/>
          <w:bCs/>
        </w:rPr>
        <w:t>Step</w:t>
      </w:r>
      <w:r w:rsidR="00A4568B">
        <w:rPr>
          <w:b/>
          <w:bCs/>
        </w:rPr>
        <w:t>_</w:t>
      </w:r>
      <w:r w:rsidRPr="00693C31">
        <w:rPr>
          <w:b/>
          <w:bCs/>
        </w:rPr>
        <w:t>1</w:t>
      </w:r>
      <w:r>
        <w:t>: Add a unique instance name (instance ID) in the “Details” config page (as shown below).</w:t>
      </w:r>
      <w:r w:rsidR="00D93EEF">
        <w:t xml:space="preserve"> Other setting use default value</w:t>
      </w:r>
      <w:r>
        <w:t>:</w:t>
      </w:r>
    </w:p>
    <w:p w14:paraId="0229228F" w14:textId="77777777" w:rsidR="00780891" w:rsidRDefault="00780891" w:rsidP="00780891">
      <w:pPr>
        <w:pStyle w:val="ListParagraph"/>
        <w:numPr>
          <w:ilvl w:val="0"/>
          <w:numId w:val="3"/>
        </w:numPr>
        <w:jc w:val="both"/>
      </w:pPr>
      <w:r>
        <w:t xml:space="preserve">Availability Zone: </w:t>
      </w:r>
      <w:r w:rsidRPr="00D22031">
        <w:rPr>
          <w:b/>
          <w:bCs/>
        </w:rPr>
        <w:t>nova</w:t>
      </w:r>
      <w:r>
        <w:t xml:space="preserve">. </w:t>
      </w:r>
    </w:p>
    <w:p w14:paraId="7F1F7354" w14:textId="797FB603" w:rsidR="00780891" w:rsidRDefault="00780891" w:rsidP="00780891">
      <w:pPr>
        <w:pStyle w:val="ListParagraph"/>
        <w:numPr>
          <w:ilvl w:val="0"/>
          <w:numId w:val="3"/>
        </w:numPr>
        <w:jc w:val="both"/>
      </w:pPr>
      <w:r>
        <w:t xml:space="preserve">Instance Count: </w:t>
      </w:r>
      <w:r w:rsidRPr="00D22031">
        <w:rPr>
          <w:b/>
          <w:bCs/>
        </w:rPr>
        <w:t>1</w:t>
      </w:r>
      <w:r>
        <w:t>;</w:t>
      </w:r>
    </w:p>
    <w:p w14:paraId="3376806F" w14:textId="2BFACBA2" w:rsidR="0042378A" w:rsidRDefault="0042378A" w:rsidP="0042378A">
      <w:pPr>
        <w:jc w:val="both"/>
      </w:pPr>
    </w:p>
    <w:p w14:paraId="4F62C22B" w14:textId="6A5BE441" w:rsidR="0042378A" w:rsidRDefault="0042378A" w:rsidP="0042378A">
      <w:pPr>
        <w:jc w:val="both"/>
      </w:pPr>
      <w:r>
        <w:rPr>
          <w:noProof/>
        </w:rPr>
        <w:lastRenderedPageBreak/>
        <w:drawing>
          <wp:inline distT="0" distB="0" distL="0" distR="0" wp14:anchorId="625086CD" wp14:editId="4650439C">
            <wp:extent cx="5400000" cy="3247418"/>
            <wp:effectExtent l="19050" t="19050" r="10795" b="1016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74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5AED3" w14:textId="32A3FCD7" w:rsidR="0042378A" w:rsidRDefault="0042378A" w:rsidP="0042378A">
      <w:pPr>
        <w:jc w:val="both"/>
      </w:pPr>
      <w:r w:rsidRPr="00C75A64">
        <w:rPr>
          <w:b/>
          <w:bCs/>
        </w:rPr>
        <w:t>Step</w:t>
      </w:r>
      <w:r w:rsidR="009104B4">
        <w:rPr>
          <w:b/>
          <w:bCs/>
        </w:rPr>
        <w:t>_</w:t>
      </w:r>
      <w:r w:rsidRPr="00C75A64">
        <w:rPr>
          <w:b/>
          <w:bCs/>
        </w:rPr>
        <w:t>2</w:t>
      </w:r>
      <w:r>
        <w:t>:  Click “Next” then switch to `</w:t>
      </w:r>
      <w:r w:rsidRPr="00227C28">
        <w:rPr>
          <w:b/>
          <w:bCs/>
        </w:rPr>
        <w:t>source</w:t>
      </w:r>
      <w:r>
        <w:t>` page to select the Image, in the public VM-image (*qcow2</w:t>
      </w:r>
      <w:r w:rsidR="00EB20B8">
        <w:t>) available</w:t>
      </w:r>
      <w:r>
        <w:t xml:space="preserve"> list select the </w:t>
      </w:r>
      <w:r w:rsidR="00C10159">
        <w:t xml:space="preserve">Ubuntu </w:t>
      </w:r>
      <w:r>
        <w:t>VM image you want to use (</w:t>
      </w:r>
      <w:r w:rsidR="00DD4F7A">
        <w:t xml:space="preserve">example: </w:t>
      </w:r>
      <w:r w:rsidR="00A73550">
        <w:t>Ubuntu 18.04_Could_image</w:t>
      </w:r>
      <w:r>
        <w:t>) and press the '</w:t>
      </w:r>
      <w:r w:rsidRPr="00F50F09">
        <w:rPr>
          <w:b/>
          <w:bCs/>
        </w:rPr>
        <w:t>up</w:t>
      </w:r>
      <w:r>
        <w:t xml:space="preserve">' arrow button to add the image to the allocated list. </w:t>
      </w:r>
    </w:p>
    <w:p w14:paraId="399D8B9A" w14:textId="18B4DF34" w:rsidR="00780891" w:rsidRDefault="0042378A">
      <w:r>
        <w:t>Use default setting. Select Boot Source: `</w:t>
      </w:r>
      <w:r w:rsidRPr="001B458B">
        <w:rPr>
          <w:b/>
          <w:bCs/>
        </w:rPr>
        <w:t>image</w:t>
      </w:r>
      <w:r w:rsidR="0009725A">
        <w:t>`;</w:t>
      </w:r>
      <w:r>
        <w:t xml:space="preserve"> Create New Volume: `</w:t>
      </w:r>
      <w:r w:rsidRPr="001B458B">
        <w:rPr>
          <w:b/>
          <w:bCs/>
        </w:rPr>
        <w:t>No</w:t>
      </w:r>
      <w:r w:rsidR="00F02C66">
        <w:t>`.</w:t>
      </w:r>
    </w:p>
    <w:p w14:paraId="22B460A9" w14:textId="1B9B408F" w:rsidR="0042378A" w:rsidRDefault="00C101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8707D" wp14:editId="1E5E4920">
                <wp:simplePos x="0" y="0"/>
                <wp:positionH relativeFrom="column">
                  <wp:posOffset>5269230</wp:posOffset>
                </wp:positionH>
                <wp:positionV relativeFrom="paragraph">
                  <wp:posOffset>2907030</wp:posOffset>
                </wp:positionV>
                <wp:extent cx="0" cy="5048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4B49C7D6">
                <v:path fillok="f" arrowok="t" o:connecttype="none"/>
                <o:lock v:ext="edit" shapetype="t"/>
              </v:shapetype>
              <v:shape id="Straight Arrow Connector 6" style="position:absolute;margin-left:414.9pt;margin-top:228.9pt;width:0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5D041" wp14:editId="71821CBA">
                <wp:simplePos x="0" y="0"/>
                <wp:positionH relativeFrom="column">
                  <wp:posOffset>1419225</wp:posOffset>
                </wp:positionH>
                <wp:positionV relativeFrom="paragraph">
                  <wp:posOffset>3060065</wp:posOffset>
                </wp:positionV>
                <wp:extent cx="39433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111.75pt;margin-top:240.95pt;width:310.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49B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">
                <v:stroke dashstyle="3 1"/>
              </v:rect>
            </w:pict>
          </mc:Fallback>
        </mc:AlternateContent>
      </w:r>
      <w:r w:rsidR="0042378A">
        <w:rPr>
          <w:noProof/>
        </w:rPr>
        <w:drawing>
          <wp:inline distT="0" distB="0" distL="0" distR="0" wp14:anchorId="6541123A" wp14:editId="3C8B406A">
            <wp:extent cx="5399405" cy="3981450"/>
            <wp:effectExtent l="19050" t="19050" r="10795" b="1905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 rotWithShape="1">
                    <a:blip r:embed="rId15"/>
                    <a:srcRect b="8963"/>
                    <a:stretch/>
                  </pic:blipFill>
                  <pic:spPr bwMode="auto">
                    <a:xfrm>
                      <a:off x="0" y="0"/>
                      <a:ext cx="5400000" cy="3981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6E11A" w14:textId="6F5F9DEB" w:rsidR="0042378A" w:rsidRDefault="0042378A" w:rsidP="0042378A">
      <w:r w:rsidRPr="00F50F09">
        <w:rPr>
          <w:b/>
          <w:bCs/>
        </w:rPr>
        <w:t>Note</w:t>
      </w:r>
      <w:r>
        <w:t>: Public image can be used in any instance</w:t>
      </w:r>
      <w:r w:rsidR="00EB20B8">
        <w:t xml:space="preserve">, but </w:t>
      </w:r>
      <w:r>
        <w:t xml:space="preserve">private image can only be used in your own </w:t>
      </w:r>
      <w:r w:rsidR="00F94C81">
        <w:t xml:space="preserve">project </w:t>
      </w:r>
      <w:r>
        <w:t>instance.</w:t>
      </w:r>
    </w:p>
    <w:p w14:paraId="1AE3BD98" w14:textId="6B993DEF" w:rsidR="0038734A" w:rsidRDefault="0038734A" w:rsidP="0038734A">
      <w:pPr>
        <w:jc w:val="both"/>
      </w:pPr>
      <w:r w:rsidRPr="00E7570D">
        <w:rPr>
          <w:b/>
          <w:bCs/>
        </w:rPr>
        <w:lastRenderedPageBreak/>
        <w:t>Step</w:t>
      </w:r>
      <w:r w:rsidR="00687019">
        <w:rPr>
          <w:b/>
          <w:bCs/>
        </w:rPr>
        <w:t>_</w:t>
      </w:r>
      <w:r w:rsidRPr="00E7570D">
        <w:rPr>
          <w:b/>
          <w:bCs/>
        </w:rPr>
        <w:t>3</w:t>
      </w:r>
      <w:r>
        <w:t>: Switch to “Flavor” page to select the image instance hardware config. Press the 'up' arrow button to add the flavor as shown below</w:t>
      </w:r>
      <w:r w:rsidR="00027B56">
        <w:t>:</w:t>
      </w:r>
    </w:p>
    <w:p w14:paraId="54D59F23" w14:textId="26A9881F" w:rsidR="0042378A" w:rsidRDefault="00B32D5F">
      <w:r>
        <w:rPr>
          <w:noProof/>
        </w:rPr>
        <w:drawing>
          <wp:inline distT="0" distB="0" distL="0" distR="0" wp14:anchorId="06CAE039" wp14:editId="3008A441">
            <wp:extent cx="5400000" cy="4221405"/>
            <wp:effectExtent l="19050" t="19050" r="10795" b="273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21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B5352" w14:textId="2FCBF864" w:rsidR="00B32D5F" w:rsidRPr="008C73DA" w:rsidRDefault="00B32D5F" w:rsidP="00B32D5F">
      <w:pPr>
        <w:jc w:val="both"/>
        <w:rPr>
          <w:rFonts w:cstheme="minorHAnsi"/>
        </w:rPr>
      </w:pPr>
      <w:r w:rsidRPr="008C73DA">
        <w:rPr>
          <w:rFonts w:cstheme="minorHAnsi"/>
          <w:b/>
          <w:bCs/>
        </w:rPr>
        <w:t>Note</w:t>
      </w:r>
      <w:r w:rsidRPr="008C73DA">
        <w:rPr>
          <w:rFonts w:cstheme="minorHAnsi"/>
        </w:rPr>
        <w:t xml:space="preserve">: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>If the flavor shows "alert" icon of the flavor (as shown below), that means your instance doesn't have enough capacity for allocating the hardware flavor</w:t>
      </w:r>
      <w:r>
        <w:rPr>
          <w:rStyle w:val="md-plain"/>
          <w:rFonts w:cstheme="minorHAnsi"/>
          <w:color w:val="333333"/>
          <w:shd w:val="clear" w:color="auto" w:fill="FFFFFF"/>
        </w:rPr>
        <w:t>. Choose a flavor which does not contain any “alert” icons. Otherwise,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please contact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NCL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>support team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CD0EA1" w:rsidRPr="00F05D0B">
        <w:rPr>
          <w:rStyle w:val="md-plain"/>
          <w:rFonts w:cstheme="minorHAnsi"/>
          <w:color w:val="333333"/>
        </w:rPr>
        <w:t>(</w:t>
      </w:r>
      <w:hyperlink r:id="rId17" w:history="1">
        <w:r w:rsidR="00CD0EA1" w:rsidRPr="00F05D0B">
          <w:rPr>
            <w:rStyle w:val="Hyperlink"/>
            <w:rFonts w:cstheme="minorHAnsi"/>
          </w:rPr>
          <w:t>support@ncl.sg</w:t>
        </w:r>
      </w:hyperlink>
      <w:r w:rsidR="00CD0EA1">
        <w:rPr>
          <w:rStyle w:val="md-plain"/>
          <w:rFonts w:cstheme="minorHAnsi"/>
          <w:color w:val="333333"/>
        </w:rPr>
        <w:t>)</w:t>
      </w:r>
      <w:r w:rsidR="0046594C">
        <w:rPr>
          <w:rStyle w:val="md-plain"/>
          <w:rFonts w:cstheme="minorHAnsi"/>
          <w:color w:val="333333"/>
        </w:rPr>
        <w:t xml:space="preserve">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to extend the </w:t>
      </w:r>
      <w:bookmarkStart w:id="16" w:name="_Hlk100317207"/>
      <w:r w:rsidR="00811C4C">
        <w:rPr>
          <w:rStyle w:val="md-plain"/>
          <w:rFonts w:cstheme="minorHAnsi"/>
          <w:color w:val="333333"/>
          <w:shd w:val="clear" w:color="auto" w:fill="FFFFFF"/>
        </w:rPr>
        <w:t xml:space="preserve">instance </w:t>
      </w:r>
      <w:bookmarkEnd w:id="16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capacity if you </w:t>
      </w:r>
      <w:r>
        <w:rPr>
          <w:rStyle w:val="md-plain"/>
          <w:rFonts w:cstheme="minorHAnsi"/>
          <w:color w:val="333333"/>
          <w:shd w:val="clear" w:color="auto" w:fill="FFFFFF"/>
        </w:rPr>
        <w:t>wish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. </w:t>
      </w:r>
    </w:p>
    <w:p w14:paraId="50D7DD22" w14:textId="6C3BED2C" w:rsidR="00B32D5F" w:rsidRDefault="00B32D5F">
      <w:r>
        <w:rPr>
          <w:noProof/>
        </w:rPr>
        <w:drawing>
          <wp:inline distT="0" distB="0" distL="0" distR="0" wp14:anchorId="2242D74C" wp14:editId="794A4976">
            <wp:extent cx="5400000" cy="1291669"/>
            <wp:effectExtent l="19050" t="19050" r="10795" b="228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916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7DC" w14:textId="15192BE0" w:rsidR="004B41CF" w:rsidRDefault="004B41CF" w:rsidP="00470A15">
      <w:pPr>
        <w:jc w:val="both"/>
      </w:pPr>
    </w:p>
    <w:p w14:paraId="0E6D8BC2" w14:textId="789FA57A" w:rsidR="006F3470" w:rsidRPr="00A70556" w:rsidRDefault="006F3470" w:rsidP="00470A15">
      <w:pPr>
        <w:jc w:val="both"/>
        <w:rPr>
          <w:rFonts w:cstheme="minorHAnsi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="00752FF9"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4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: Switch to “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Networks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” config page and select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provider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config. Press the 'up' arrow button to add the provider network (as shown below).</w:t>
      </w:r>
    </w:p>
    <w:p w14:paraId="37C12C64" w14:textId="4CA87049" w:rsidR="004B41CF" w:rsidRPr="00A70556" w:rsidRDefault="006F3470" w:rsidP="00470A15">
      <w:pPr>
        <w:jc w:val="both"/>
        <w:rPr>
          <w:rFonts w:cstheme="minorHAnsi"/>
        </w:rPr>
      </w:pPr>
      <w:r w:rsidRPr="00A70556">
        <w:rPr>
          <w:rFonts w:cstheme="minorHAnsi"/>
          <w:b/>
          <w:bCs/>
        </w:rPr>
        <w:t xml:space="preserve">Note: </w:t>
      </w:r>
      <w:r w:rsidRPr="00A70556">
        <w:rPr>
          <w:rFonts w:cstheme="minorHAnsi"/>
        </w:rPr>
        <w:t>If you want to login to your instance using SSH, you must add the instance to the provider network or assign a floating IP address (e.g., 10.10.0.111) to the instance. In addition, make sure that the 'default' security group allows ICMP (ping) and secure shell (SSH with TCP port 22).</w:t>
      </w:r>
    </w:p>
    <w:p w14:paraId="74E8896B" w14:textId="7F115805" w:rsidR="00A12752" w:rsidRDefault="00A12752" w:rsidP="006F3470">
      <w:r>
        <w:rPr>
          <w:noProof/>
        </w:rPr>
        <w:lastRenderedPageBreak/>
        <w:drawing>
          <wp:inline distT="0" distB="0" distL="0" distR="0" wp14:anchorId="576ABB04" wp14:editId="34956464">
            <wp:extent cx="5400000" cy="2663505"/>
            <wp:effectExtent l="19050" t="19050" r="10795" b="228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635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C9D1C" w14:textId="77777777" w:rsidR="00ED6062" w:rsidRDefault="00ED6062" w:rsidP="00906D68">
      <w:pPr>
        <w:rPr>
          <w:b/>
          <w:bCs/>
        </w:rPr>
      </w:pPr>
    </w:p>
    <w:p w14:paraId="0E58892E" w14:textId="305E2729" w:rsidR="00906D68" w:rsidRDefault="00906D68" w:rsidP="00DA7C77">
      <w:pPr>
        <w:jc w:val="both"/>
      </w:pPr>
      <w:r w:rsidRPr="00331891">
        <w:rPr>
          <w:b/>
          <w:bCs/>
        </w:rPr>
        <w:t>Step</w:t>
      </w:r>
      <w:r w:rsidR="00823BFB">
        <w:rPr>
          <w:b/>
          <w:bCs/>
        </w:rPr>
        <w:t>_</w:t>
      </w:r>
      <w:r w:rsidRPr="00331891">
        <w:rPr>
          <w:b/>
          <w:bCs/>
        </w:rPr>
        <w:t>5</w:t>
      </w:r>
      <w:r w:rsidRPr="00134B38">
        <w:t xml:space="preserve">: Switch to </w:t>
      </w:r>
      <w:r>
        <w:t>“</w:t>
      </w:r>
      <w:r w:rsidRPr="00134B38">
        <w:t xml:space="preserve">Key </w:t>
      </w:r>
      <w:r>
        <w:t>P</w:t>
      </w:r>
      <w:r w:rsidRPr="00134B38">
        <w:t>air</w:t>
      </w:r>
      <w:r>
        <w:t>”</w:t>
      </w:r>
      <w:r w:rsidRPr="00134B38">
        <w:t xml:space="preserve"> page to create the keypair. Press the `</w:t>
      </w:r>
      <w:r w:rsidR="00B11CDB">
        <w:t xml:space="preserve"> </w:t>
      </w:r>
      <w:r w:rsidR="00B11CDB" w:rsidRPr="00B11CDB">
        <w:rPr>
          <w:b/>
          <w:bCs/>
        </w:rPr>
        <w:t xml:space="preserve">+ </w:t>
      </w:r>
      <w:r w:rsidRPr="005F6CDC">
        <w:rPr>
          <w:b/>
          <w:bCs/>
        </w:rPr>
        <w:t>Create Key Pair</w:t>
      </w:r>
      <w:r w:rsidRPr="00134B38">
        <w:t xml:space="preserve">` button. Type in the keypair name and download the keypair </w:t>
      </w:r>
      <w:r w:rsidRPr="0072577E">
        <w:rPr>
          <w:b/>
          <w:bCs/>
        </w:rPr>
        <w:t>`*.pem</w:t>
      </w:r>
      <w:r w:rsidRPr="00134B38">
        <w:t>` file</w:t>
      </w:r>
      <w:r w:rsidR="0035265A">
        <w:t xml:space="preserve">. Please </w:t>
      </w:r>
      <w:r w:rsidRPr="00134B38">
        <w:t xml:space="preserve">keep </w:t>
      </w:r>
      <w:r w:rsidR="0035265A">
        <w:t>your key pair file and don’t share with other people.</w:t>
      </w:r>
    </w:p>
    <w:p w14:paraId="6E9FAF34" w14:textId="210C7CB8" w:rsidR="00A12752" w:rsidRDefault="00906D68" w:rsidP="006F3470">
      <w:r>
        <w:rPr>
          <w:noProof/>
        </w:rPr>
        <w:drawing>
          <wp:inline distT="0" distB="0" distL="0" distR="0" wp14:anchorId="167DCB92" wp14:editId="72F75A55">
            <wp:extent cx="5400000" cy="3884578"/>
            <wp:effectExtent l="19050" t="19050" r="10795" b="209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845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35E2A" w14:textId="3FEC2550" w:rsidR="00734275" w:rsidRPr="00A70556" w:rsidRDefault="00B11CDB" w:rsidP="00A70556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After 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>select</w:t>
      </w:r>
      <w:r>
        <w:rPr>
          <w:rStyle w:val="md-plain"/>
          <w:rFonts w:cstheme="minorHAnsi"/>
          <w:color w:val="333333"/>
          <w:shd w:val="clear" w:color="auto" w:fill="FFFFFF"/>
        </w:rPr>
        <w:t>ed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 xml:space="preserve"> “</w:t>
      </w:r>
      <w:r w:rsidR="00734275"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+ Create Key Pair</w:t>
      </w:r>
      <w:r w:rsidR="0094046E" w:rsidRPr="00A70556">
        <w:rPr>
          <w:rStyle w:val="md-plain"/>
          <w:rFonts w:cstheme="minorHAnsi"/>
          <w:color w:val="333333"/>
          <w:shd w:val="clear" w:color="auto" w:fill="FFFFFF"/>
        </w:rPr>
        <w:t>”,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 xml:space="preserve"> when the new key pair creation is finished the keypair file download button will show up (as shown below). Press the</w:t>
      </w:r>
      <w:r w:rsidR="00BD02D7">
        <w:rPr>
          <w:rStyle w:val="md-plain"/>
          <w:rFonts w:cstheme="minorHAnsi"/>
          <w:color w:val="333333"/>
          <w:shd w:val="clear" w:color="auto" w:fill="FFFFFF"/>
        </w:rPr>
        <w:t xml:space="preserve"> marked download button</w:t>
      </w:r>
      <w:r w:rsidR="00243D9B">
        <w:rPr>
          <w:rStyle w:val="md-plain"/>
          <w:rFonts w:cstheme="minorHAnsi"/>
          <w:color w:val="333333"/>
          <w:shd w:val="clear" w:color="auto" w:fill="FFFFFF"/>
        </w:rPr>
        <w:t>.</w:t>
      </w:r>
    </w:p>
    <w:p w14:paraId="1AF2B2A6" w14:textId="2FA74B10" w:rsidR="003A0545" w:rsidRPr="00B11CDB" w:rsidRDefault="003A0545" w:rsidP="00B92F4D">
      <w:pPr>
        <w:jc w:val="both"/>
        <w:rPr>
          <w:rFonts w:cstheme="minorHAnsi"/>
          <w:color w:val="333333"/>
          <w:shd w:val="clear" w:color="auto" w:fill="FFFFFF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Note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: If you have your own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*.pem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file, you can select the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import key pair</w:t>
      </w:r>
      <w:r w:rsidR="00E07E7A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="00882844">
        <w:rPr>
          <w:rStyle w:val="md-plain"/>
          <w:rFonts w:cstheme="minorHAnsi"/>
          <w:color w:val="333333"/>
          <w:shd w:val="clear" w:color="auto" w:fill="FFFFFF"/>
        </w:rPr>
        <w:t>to upload and use it.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You may also use the key pair you created before</w:t>
      </w:r>
      <w:r w:rsidR="00932833">
        <w:rPr>
          <w:rStyle w:val="md-plain"/>
          <w:rFonts w:cstheme="minorHAnsi"/>
          <w:color w:val="333333"/>
          <w:shd w:val="clear" w:color="auto" w:fill="FFFFFF"/>
        </w:rPr>
        <w:t xml:space="preserve"> which stored in the system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. The key pair you created will be shown in the available list.</w:t>
      </w:r>
    </w:p>
    <w:p w14:paraId="69A60F10" w14:textId="7B39B247" w:rsidR="00694197" w:rsidRDefault="00734275" w:rsidP="00646E1A">
      <w:pPr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953D6" wp14:editId="0E16391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514350" cy="266700"/>
                <wp:effectExtent l="38100" t="1905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12" style="position:absolute;margin-left:135pt;margin-top:78.75pt;width:40.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" w14:anchorId="4453A371">
                <v:stroke joinstyle="miter" endarrow="block"/>
              </v:shape>
            </w:pict>
          </mc:Fallback>
        </mc:AlternateContent>
      </w:r>
      <w:r w:rsidR="00694197">
        <w:rPr>
          <w:noProof/>
        </w:rPr>
        <w:drawing>
          <wp:inline distT="0" distB="0" distL="0" distR="0" wp14:anchorId="5CCA76CE" wp14:editId="78E28F22">
            <wp:extent cx="4267200" cy="1971675"/>
            <wp:effectExtent l="19050" t="19050" r="19050" b="28575"/>
            <wp:docPr id="23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 descr="Graphical user interface, application&#10;&#10;Description automatically generated"/>
                    <pic:cNvPicPr/>
                  </pic:nvPicPr>
                  <pic:blipFill rotWithShape="1">
                    <a:blip r:embed="rId21"/>
                    <a:srcRect b="60232"/>
                    <a:stretch/>
                  </pic:blipFill>
                  <pic:spPr bwMode="auto">
                    <a:xfrm>
                      <a:off x="0" y="0"/>
                      <a:ext cx="426720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69AD" w14:textId="7007C876" w:rsidR="00646E1A" w:rsidRPr="00694197" w:rsidRDefault="00646E1A" w:rsidP="00694197">
      <w:pPr>
        <w:jc w:val="both"/>
        <w:rPr>
          <w:rFonts w:cstheme="minorHAnsi"/>
        </w:rPr>
      </w:pP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="00860F09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6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: Finish all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the other setting page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with the </w:t>
      </w:r>
      <w:r w:rsidR="00395CF9">
        <w:rPr>
          <w:rStyle w:val="md-plain"/>
          <w:rFonts w:cstheme="minorHAnsi"/>
          <w:color w:val="333333"/>
          <w:shd w:val="clear" w:color="auto" w:fill="FFFFFF"/>
        </w:rPr>
        <w:t xml:space="preserve">default config </w:t>
      </w:r>
      <w:r w:rsidR="00C20182">
        <w:rPr>
          <w:rStyle w:val="md-plain"/>
          <w:rFonts w:cstheme="minorHAnsi"/>
          <w:color w:val="333333"/>
          <w:shd w:val="clear" w:color="auto" w:fill="FFFFFF"/>
        </w:rPr>
        <w:t>value and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press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AB1466">
        <w:rPr>
          <w:rStyle w:val="md-plain"/>
          <w:rFonts w:cstheme="minorHAnsi"/>
          <w:b/>
          <w:bCs/>
          <w:color w:val="333333"/>
          <w:shd w:val="clear" w:color="auto" w:fill="FFFFFF"/>
        </w:rPr>
        <w:t>Launch Instance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button to launch the VM.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(As shown below)</w:t>
      </w:r>
    </w:p>
    <w:p w14:paraId="728F6E10" w14:textId="2D433958" w:rsidR="00D12F74" w:rsidRDefault="00D12F74" w:rsidP="006F3470">
      <w:r>
        <w:rPr>
          <w:noProof/>
        </w:rPr>
        <w:drawing>
          <wp:inline distT="0" distB="0" distL="0" distR="0" wp14:anchorId="220FD207" wp14:editId="53F92B83">
            <wp:extent cx="5400000" cy="1321582"/>
            <wp:effectExtent l="19050" t="19050" r="10795" b="1206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215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8008B" w14:textId="48974440" w:rsidR="007C3D0C" w:rsidRPr="00B019E1" w:rsidRDefault="00DB5FA4" w:rsidP="00835D72">
      <w:pPr>
        <w:rPr>
          <w:rStyle w:val="md-plain"/>
        </w:rPr>
      </w:pPr>
      <w:r w:rsidRPr="00145D68">
        <w:t>After the instance</w:t>
      </w:r>
      <w:r w:rsidR="00700407">
        <w:t xml:space="preserve"> has been</w:t>
      </w:r>
      <w:r w:rsidRPr="00145D68">
        <w:t xml:space="preserve"> launched, you can see the instance is under spawning:</w:t>
      </w:r>
    </w:p>
    <w:p w14:paraId="5B634865" w14:textId="4072CDB5" w:rsidR="007C3D0C" w:rsidRDefault="007C3D0C" w:rsidP="00835D72">
      <w:pPr>
        <w:rPr>
          <w:rStyle w:val="md-plain"/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27B93CF" wp14:editId="51B7A253">
            <wp:extent cx="5400000" cy="1874983"/>
            <wp:effectExtent l="19050" t="19050" r="10795" b="11430"/>
            <wp:docPr id="35" name="Picture 3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49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C7216" w14:textId="553B34BE" w:rsidR="00835D72" w:rsidRDefault="00835D72" w:rsidP="00835D72">
      <w:pPr>
        <w:rPr>
          <w:rStyle w:val="md-plain"/>
          <w:rFonts w:cstheme="minorHAnsi"/>
          <w:color w:val="333333"/>
          <w:shd w:val="clear" w:color="auto" w:fill="FFFFFF"/>
        </w:rPr>
      </w:pP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When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Power 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tate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 shows </w:t>
      </w:r>
      <w:r w:rsidRPr="009D505A">
        <w:rPr>
          <w:rStyle w:val="HTMLCode"/>
          <w:rFonts w:eastAsiaTheme="minorEastAsia" w:cstheme="minorHAnsi"/>
          <w:color w:val="333333"/>
          <w:bdr w:val="single" w:sz="6" w:space="0" w:color="E7EAED" w:frame="1"/>
          <w:shd w:val="clear" w:color="auto" w:fill="F3F4F4"/>
        </w:rPr>
        <w:t>Running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, the instance is ready for using:</w:t>
      </w:r>
    </w:p>
    <w:p w14:paraId="06FBB286" w14:textId="57A993D2" w:rsidR="00835D72" w:rsidRDefault="00422979" w:rsidP="006F3470">
      <w:r>
        <w:rPr>
          <w:noProof/>
        </w:rPr>
        <w:drawing>
          <wp:inline distT="0" distB="0" distL="0" distR="0" wp14:anchorId="4B4B0381" wp14:editId="7E3E3E7D">
            <wp:extent cx="5400000" cy="1490295"/>
            <wp:effectExtent l="19050" t="19050" r="10795" b="1524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8C5A5" w14:textId="42E30310" w:rsidR="008E0E5E" w:rsidRDefault="008E0E5E" w:rsidP="006F3470"/>
    <w:p w14:paraId="19F95887" w14:textId="0DC5F31C" w:rsidR="008E0E5E" w:rsidRDefault="008E0E5E" w:rsidP="006F3470"/>
    <w:p w14:paraId="093621F7" w14:textId="457A39D4" w:rsidR="00B8169A" w:rsidRDefault="00B8169A" w:rsidP="00B8169A">
      <w:pPr>
        <w:pStyle w:val="Heading1"/>
      </w:pPr>
      <w:bookmarkStart w:id="17" w:name="_Toc100260007"/>
      <w:bookmarkStart w:id="18" w:name="_Toc100269232"/>
      <w:r>
        <w:lastRenderedPageBreak/>
        <w:t>3.</w:t>
      </w:r>
      <w:r w:rsidRPr="00652E3D">
        <w:t xml:space="preserve"> Remote </w:t>
      </w:r>
      <w:r>
        <w:t>A</w:t>
      </w:r>
      <w:r w:rsidRPr="00652E3D">
        <w:t xml:space="preserve">ccess the </w:t>
      </w:r>
      <w:r>
        <w:t xml:space="preserve">Linux </w:t>
      </w:r>
      <w:r w:rsidRPr="00652E3D">
        <w:t>VM</w:t>
      </w:r>
      <w:bookmarkEnd w:id="17"/>
      <w:bookmarkEnd w:id="18"/>
      <w:r w:rsidRPr="00652E3D">
        <w:t xml:space="preserve"> </w:t>
      </w:r>
    </w:p>
    <w:p w14:paraId="46AC82E3" w14:textId="5CCCC053" w:rsidR="0005279B" w:rsidRDefault="00F9663C" w:rsidP="008D082E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23619E">
        <w:rPr>
          <w:rFonts w:cstheme="minorHAnsi"/>
          <w:lang w:val="en"/>
        </w:rPr>
        <w:t>Follow below steps to remote</w:t>
      </w:r>
      <w:r w:rsidR="00017BBA">
        <w:rPr>
          <w:rFonts w:cstheme="minorHAnsi"/>
          <w:lang w:val="en"/>
        </w:rPr>
        <w:t xml:space="preserve"> </w:t>
      </w:r>
      <w:r w:rsidRPr="0023619E">
        <w:rPr>
          <w:rFonts w:cstheme="minorHAnsi"/>
          <w:lang w:val="en"/>
        </w:rPr>
        <w:t xml:space="preserve">access the </w:t>
      </w:r>
      <w:r>
        <w:rPr>
          <w:rFonts w:cstheme="minorHAnsi"/>
          <w:lang w:val="en"/>
        </w:rPr>
        <w:t xml:space="preserve">Ubuntu </w:t>
      </w:r>
      <w:r w:rsidRPr="0023619E">
        <w:rPr>
          <w:rFonts w:cstheme="minorHAnsi"/>
          <w:lang w:val="en"/>
        </w:rPr>
        <w:t>VM from user’s local computer</w:t>
      </w:r>
      <w:r>
        <w:rPr>
          <w:rFonts w:cstheme="minorHAnsi"/>
          <w:lang w:val="en"/>
        </w:rPr>
        <w:t xml:space="preserve"> using</w:t>
      </w:r>
      <w:r w:rsidR="005A4B62">
        <w:rPr>
          <w:rFonts w:cstheme="minorHAnsi"/>
          <w:lang w:val="en"/>
        </w:rPr>
        <w:t xml:space="preserve"> SSH </w:t>
      </w:r>
      <w:r w:rsidR="008D082E">
        <w:rPr>
          <w:rFonts w:cstheme="minorHAnsi"/>
          <w:lang w:val="en"/>
        </w:rPr>
        <w:t>tools.</w:t>
      </w:r>
      <w:r w:rsidR="0005279B" w:rsidRPr="0005279B">
        <w:rPr>
          <w:rFonts w:cstheme="minorHAnsi"/>
          <w:color w:val="333333"/>
          <w:shd w:val="clear" w:color="auto" w:fill="FFFFFF"/>
        </w:rPr>
        <w:t xml:space="preserve"> </w:t>
      </w:r>
      <w:r w:rsidR="0005279B" w:rsidRPr="0023619E">
        <w:rPr>
          <w:rStyle w:val="md-plain"/>
          <w:rFonts w:cstheme="minorHAnsi"/>
          <w:color w:val="333333"/>
          <w:shd w:val="clear" w:color="auto" w:fill="FFFFFF"/>
        </w:rPr>
        <w:t xml:space="preserve">Get the instance internal IP address from the instance list (as shown below the IP address is </w:t>
      </w:r>
      <w:r w:rsidR="0005279B" w:rsidRPr="0023619E">
        <w:rPr>
          <w:rStyle w:val="md-plain"/>
          <w:rFonts w:cstheme="minorHAnsi"/>
          <w:b/>
          <w:bCs/>
          <w:color w:val="333333"/>
          <w:shd w:val="clear" w:color="auto" w:fill="FFFFFF"/>
        </w:rPr>
        <w:t>10.10.0.1</w:t>
      </w:r>
      <w:r w:rsidR="008D082E">
        <w:rPr>
          <w:rStyle w:val="md-plain"/>
          <w:rFonts w:cstheme="minorHAnsi"/>
          <w:b/>
          <w:bCs/>
          <w:color w:val="333333"/>
          <w:shd w:val="clear" w:color="auto" w:fill="FFFFFF"/>
        </w:rPr>
        <w:t>34</w:t>
      </w:r>
      <w:r w:rsidR="0005279B" w:rsidRPr="0023619E">
        <w:rPr>
          <w:rStyle w:val="md-plain"/>
          <w:rFonts w:cstheme="minorHAnsi"/>
          <w:color w:val="333333"/>
          <w:shd w:val="clear" w:color="auto" w:fill="FFFFFF"/>
        </w:rPr>
        <w:t>):</w:t>
      </w:r>
    </w:p>
    <w:p w14:paraId="7E0C3842" w14:textId="0FEE4B84" w:rsidR="008E0E5E" w:rsidRDefault="008D082E" w:rsidP="006F34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AEBBD" wp14:editId="6F1A8BFB">
                <wp:simplePos x="0" y="0"/>
                <wp:positionH relativeFrom="column">
                  <wp:posOffset>1562100</wp:posOffset>
                </wp:positionH>
                <wp:positionV relativeFrom="paragraph">
                  <wp:posOffset>870585</wp:posOffset>
                </wp:positionV>
                <wp:extent cx="94297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4" style="position:absolute;margin-left:123pt;margin-top:68.55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211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2F8356" wp14:editId="4D885265">
            <wp:extent cx="5400000" cy="1490295"/>
            <wp:effectExtent l="19050" t="19050" r="10795" b="152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A0E3B" w14:textId="77777777" w:rsidR="00A36803" w:rsidRDefault="00A36803" w:rsidP="276B3E5C">
      <w:pPr>
        <w:rPr>
          <w:lang w:val="en"/>
        </w:rPr>
      </w:pPr>
    </w:p>
    <w:p w14:paraId="46F2321C" w14:textId="74C808FD" w:rsidR="276B3E5C" w:rsidRDefault="276B3E5C" w:rsidP="276B3E5C">
      <w:pPr>
        <w:rPr>
          <w:lang w:val="en"/>
        </w:rPr>
      </w:pPr>
    </w:p>
    <w:p w14:paraId="7A3026DC" w14:textId="07ACA6CF" w:rsidR="0045110D" w:rsidRDefault="0045110D" w:rsidP="276B3E5C">
      <w:pPr>
        <w:rPr>
          <w:ins w:id="19" w:author="Thng Yu Xuan" w:date="2022-07-04T08:22:00Z"/>
          <w:lang w:val="en"/>
        </w:rPr>
      </w:pPr>
      <w:r w:rsidRPr="276B3E5C">
        <w:rPr>
          <w:lang w:val="en"/>
        </w:rPr>
        <w:t xml:space="preserve">Open a cmd </w:t>
      </w:r>
      <w:ins w:id="20" w:author="Thng Yu Xuan" w:date="2022-07-04T08:21:00Z">
        <w:r w:rsidRPr="276B3E5C">
          <w:rPr>
            <w:lang w:val="en"/>
          </w:rPr>
          <w:t xml:space="preserve">window (or </w:t>
        </w:r>
      </w:ins>
      <w:ins w:id="21" w:author="Thng Yu Xuan" w:date="2022-07-04T08:22:00Z">
        <w:r w:rsidRPr="276B3E5C">
          <w:rPr>
            <w:lang w:val="en"/>
          </w:rPr>
          <w:t>T</w:t>
        </w:r>
      </w:ins>
      <w:del w:id="22" w:author="Thng Yu Xuan" w:date="2022-07-04T08:22:00Z">
        <w:r w:rsidRPr="276B3E5C" w:rsidDel="0045110D">
          <w:rPr>
            <w:lang w:val="en"/>
          </w:rPr>
          <w:delText>t</w:delText>
        </w:r>
      </w:del>
      <w:r w:rsidRPr="276B3E5C">
        <w:rPr>
          <w:lang w:val="en"/>
        </w:rPr>
        <w:t xml:space="preserve">erminal </w:t>
      </w:r>
      <w:ins w:id="23" w:author="Thng Yu Xuan" w:date="2022-07-04T08:21:00Z">
        <w:r w:rsidRPr="276B3E5C">
          <w:rPr>
            <w:lang w:val="en"/>
          </w:rPr>
          <w:t xml:space="preserve">for Linux users) </w:t>
        </w:r>
      </w:ins>
      <w:r w:rsidRPr="276B3E5C">
        <w:rPr>
          <w:lang w:val="en"/>
        </w:rPr>
        <w:t>and follow</w:t>
      </w:r>
      <w:ins w:id="24" w:author="Thng Yu Xuan" w:date="2022-07-04T08:22:00Z">
        <w:r w:rsidRPr="276B3E5C">
          <w:rPr>
            <w:lang w:val="en"/>
          </w:rPr>
          <w:t xml:space="preserve"> the steps</w:t>
        </w:r>
      </w:ins>
      <w:r w:rsidRPr="276B3E5C">
        <w:rPr>
          <w:lang w:val="en"/>
        </w:rPr>
        <w:t xml:space="preserve"> below </w:t>
      </w:r>
      <w:del w:id="25" w:author="Thng Yu Xuan" w:date="2022-07-04T08:22:00Z">
        <w:r w:rsidRPr="276B3E5C" w:rsidDel="0045110D">
          <w:rPr>
            <w:lang w:val="en"/>
          </w:rPr>
          <w:delText xml:space="preserve">steps </w:delText>
        </w:r>
      </w:del>
      <w:r w:rsidRPr="276B3E5C">
        <w:rPr>
          <w:lang w:val="en"/>
        </w:rPr>
        <w:t>to run the comm</w:t>
      </w:r>
      <w:del w:id="26" w:author="Thng Yu Xuan" w:date="2022-07-04T08:22:00Z">
        <w:r w:rsidRPr="276B3E5C" w:rsidDel="0045110D">
          <w:rPr>
            <w:lang w:val="en"/>
          </w:rPr>
          <w:delText>ends line</w:delText>
        </w:r>
      </w:del>
      <w:ins w:id="27" w:author="Thng Yu Xuan" w:date="2022-07-04T08:22:00Z">
        <w:r w:rsidRPr="276B3E5C">
          <w:rPr>
            <w:lang w:val="en"/>
          </w:rPr>
          <w:t>ands</w:t>
        </w:r>
      </w:ins>
      <w:r w:rsidR="00803C11" w:rsidRPr="276B3E5C">
        <w:rPr>
          <w:lang w:val="en"/>
        </w:rPr>
        <w:t>:</w:t>
      </w:r>
    </w:p>
    <w:p w14:paraId="45D12E48" w14:textId="003D0C1F" w:rsidR="005D5FBB" w:rsidRDefault="005D5FBB" w:rsidP="276B3E5C">
      <w:pPr>
        <w:rPr>
          <w:lang w:val="en"/>
        </w:rPr>
      </w:pPr>
      <w:ins w:id="28" w:author="Thng Yu Xuan" w:date="2022-07-04T08:22:00Z">
        <w:r w:rsidRPr="276B3E5C">
          <w:rPr>
            <w:b/>
            <w:bCs/>
            <w:lang w:val="en"/>
          </w:rPr>
          <w:t>Step</w:t>
        </w:r>
        <w:r w:rsidR="000B15E6" w:rsidRPr="276B3E5C">
          <w:rPr>
            <w:b/>
            <w:bCs/>
            <w:lang w:val="en"/>
          </w:rPr>
          <w:t>_</w:t>
        </w:r>
        <w:r w:rsidRPr="276B3E5C">
          <w:rPr>
            <w:b/>
            <w:bCs/>
            <w:lang w:val="en"/>
          </w:rPr>
          <w:t>1:</w:t>
        </w:r>
        <w:r w:rsidRPr="276B3E5C">
          <w:rPr>
            <w:lang w:val="en"/>
          </w:rPr>
          <w:t xml:space="preserve"> login to the NCL gateway (SSH to gateway.ncl.sg) with your gateway account</w:t>
        </w:r>
        <w:r w:rsidR="000F22AA" w:rsidRPr="276B3E5C">
          <w:rPr>
            <w:lang w:val="en"/>
          </w:rPr>
          <w:t xml:space="preserve"> with the following command:</w:t>
        </w:r>
      </w:ins>
    </w:p>
    <w:p w14:paraId="4B923393" w14:textId="672B063B" w:rsidR="000F22AA" w:rsidRDefault="0031534F" w:rsidP="276B3E5C">
      <w:pPr>
        <w:rPr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74864" wp14:editId="0381615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687695" cy="304800"/>
                <wp:effectExtent l="0" t="0" r="2730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82D3" w14:textId="69245AC4" w:rsidR="000F22AA" w:rsidRPr="00860193" w:rsidRDefault="0031534F" w:rsidP="000F22A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 xml:space="preserve">ssh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your_user_name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@gateway.ncl.sg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w14:anchorId="13174864" id="_x0000_s1028" type="#_x0000_t202" style="position:absolute;margin-left:0;margin-top:25.75pt;width:447.85pt;height:2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gQ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" fillcolor="#f2f2f2 [3052]" strokecolor="#d8d8d8 [2732]">
                <v:textbox>
                  <w:txbxContent>
                    <w:p w14:paraId="797E82D3" w14:textId="69245AC4" w:rsidR="000F22AA" w:rsidRPr="00860193" w:rsidRDefault="0031534F" w:rsidP="000F22A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31534F">
                        <w:rPr>
                          <w:rFonts w:asciiTheme="majorHAnsi" w:hAnsiTheme="majorHAnsi" w:cstheme="majorHAnsi"/>
                        </w:rPr>
                        <w:t xml:space="preserve">ssh </w:t>
                      </w:r>
                      <w:r>
                        <w:rPr>
                          <w:rFonts w:asciiTheme="majorHAnsi" w:hAnsiTheme="majorHAnsi" w:cstheme="majorHAnsi"/>
                        </w:rPr>
                        <w:t>&lt;</w:t>
                      </w:r>
                      <w:r w:rsidRPr="0031534F">
                        <w:rPr>
                          <w:rFonts w:asciiTheme="majorHAnsi" w:hAnsiTheme="majorHAnsi" w:cstheme="majorHAnsi"/>
                        </w:rPr>
                        <w:t>your_user_name</w:t>
                      </w:r>
                      <w:r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31534F">
                        <w:rPr>
                          <w:rFonts w:asciiTheme="majorHAnsi" w:hAnsiTheme="majorHAnsi" w:cstheme="majorHAnsi"/>
                        </w:rPr>
                        <w:t>@gateway.ncl.sg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del w:id="29" w:author="Thng Yu Xuan" w:date="2022-07-04T08:22:00Z">
        <w:r w:rsidRPr="276B3E5C" w:rsidDel="005D5FBB">
          <w:rPr>
            <w:b/>
            <w:bCs/>
            <w:lang w:val="en"/>
          </w:rPr>
          <w:delText>Step</w:delText>
        </w:r>
        <w:r w:rsidRPr="276B3E5C" w:rsidDel="000B15E6">
          <w:rPr>
            <w:b/>
            <w:bCs/>
            <w:lang w:val="en"/>
          </w:rPr>
          <w:delText>_</w:delText>
        </w:r>
        <w:r w:rsidRPr="276B3E5C" w:rsidDel="005D5FBB">
          <w:rPr>
            <w:b/>
            <w:bCs/>
            <w:lang w:val="en"/>
          </w:rPr>
          <w:delText>1:</w:delText>
        </w:r>
        <w:r w:rsidRPr="276B3E5C" w:rsidDel="005D5FBB">
          <w:rPr>
            <w:lang w:val="en"/>
          </w:rPr>
          <w:delText xml:space="preserve"> login the NCL gateway (SSH to gateway.ncl.sg) with your gateway account</w:delText>
        </w:r>
        <w:r w:rsidRPr="276B3E5C" w:rsidDel="000F22AA">
          <w:rPr>
            <w:lang w:val="en"/>
          </w:rPr>
          <w:delText xml:space="preserve"> with below cmd:</w:delText>
        </w:r>
      </w:del>
      <w:r w:rsidR="000F22AA" w:rsidRPr="276B3E5C">
        <w:rPr>
          <w:lang w:val="en"/>
        </w:rPr>
        <w:t xml:space="preserve"> </w:t>
      </w:r>
    </w:p>
    <w:p w14:paraId="0E476272" w14:textId="32EDCFCC" w:rsidR="00477A32" w:rsidRDefault="00F42326" w:rsidP="276B3E5C">
      <w:pPr>
        <w:rPr>
          <w:ins w:id="30" w:author="Thng Yu Xuan" w:date="2022-07-04T08:29:00Z"/>
          <w:lang w:val="en"/>
        </w:rPr>
      </w:pPr>
      <w:r w:rsidRPr="276B3E5C">
        <w:rPr>
          <w:b/>
          <w:bCs/>
          <w:lang w:val="en"/>
        </w:rPr>
        <w:t>Step</w:t>
      </w:r>
      <w:r w:rsidR="00734614" w:rsidRPr="276B3E5C">
        <w:rPr>
          <w:b/>
          <w:bCs/>
          <w:lang w:val="en"/>
        </w:rPr>
        <w:t>_</w:t>
      </w:r>
      <w:r w:rsidRPr="276B3E5C">
        <w:rPr>
          <w:b/>
          <w:bCs/>
          <w:lang w:val="en"/>
        </w:rPr>
        <w:t>2</w:t>
      </w:r>
      <w:r w:rsidRPr="276B3E5C">
        <w:rPr>
          <w:lang w:val="en"/>
        </w:rPr>
        <w:t xml:space="preserve">: </w:t>
      </w:r>
      <w:r w:rsidR="00EC0343" w:rsidRPr="276B3E5C">
        <w:rPr>
          <w:lang w:val="en"/>
        </w:rPr>
        <w:t>C</w:t>
      </w:r>
      <w:r w:rsidR="00757B08" w:rsidRPr="276B3E5C">
        <w:rPr>
          <w:lang w:val="en"/>
        </w:rPr>
        <w:t xml:space="preserve">reate key file under user’s </w:t>
      </w:r>
      <w:ins w:id="31" w:author="Thng Yu Xuan" w:date="2022-07-04T08:23:00Z">
        <w:r w:rsidR="00757B08" w:rsidRPr="276B3E5C">
          <w:rPr>
            <w:lang w:val="en"/>
          </w:rPr>
          <w:t>sub</w:t>
        </w:r>
      </w:ins>
      <w:r w:rsidR="00757B08" w:rsidRPr="276B3E5C">
        <w:rPr>
          <w:lang w:val="en"/>
        </w:rPr>
        <w:t xml:space="preserve">folder </w:t>
      </w:r>
      <w:r w:rsidR="00962626" w:rsidRPr="276B3E5C">
        <w:rPr>
          <w:lang w:val="en"/>
        </w:rPr>
        <w:t xml:space="preserve">with </w:t>
      </w:r>
      <w:ins w:id="32" w:author="Thng Yu Xuan" w:date="2022-07-04T08:23:00Z">
        <w:r w:rsidR="00962626" w:rsidRPr="276B3E5C">
          <w:rPr>
            <w:lang w:val="en"/>
          </w:rPr>
          <w:t>the command below</w:t>
        </w:r>
      </w:ins>
      <w:del w:id="33" w:author="Thng Yu Xuan" w:date="2022-07-04T08:23:00Z">
        <w:r w:rsidRPr="276B3E5C" w:rsidDel="00962626">
          <w:rPr>
            <w:lang w:val="en"/>
          </w:rPr>
          <w:delText>below cmd</w:delText>
        </w:r>
      </w:del>
      <w:r w:rsidR="00962626" w:rsidRPr="276B3E5C">
        <w:rPr>
          <w:lang w:val="en"/>
        </w:rPr>
        <w:t>:</w:t>
      </w:r>
    </w:p>
    <w:p w14:paraId="270D2519" w14:textId="348AA367" w:rsidR="276B3E5C" w:rsidRDefault="276B3E5C" w:rsidP="276B3E5C">
      <w:pPr>
        <w:rPr>
          <w:ins w:id="34" w:author="Thng Yu Xuan" w:date="2022-07-04T08:24:00Z"/>
          <w:lang w:val="en"/>
        </w:rPr>
      </w:pPr>
      <w:ins w:id="35" w:author="Thng Yu Xuan" w:date="2022-07-04T08:29:00Z">
        <w:r w:rsidRPr="276B3E5C">
          <w:rPr>
            <w:lang w:val="en"/>
          </w:rPr>
          <w:t>For Windows and Linu</w:t>
        </w:r>
      </w:ins>
      <w:ins w:id="36" w:author="Thng Yu Xuan" w:date="2022-07-04T08:30:00Z">
        <w:r w:rsidRPr="276B3E5C">
          <w:rPr>
            <w:lang w:val="en"/>
          </w:rPr>
          <w:t>x users:</w:t>
        </w:r>
      </w:ins>
    </w:p>
    <w:p w14:paraId="636C2B2C" w14:textId="6F961BD6" w:rsidR="276B3E5C" w:rsidRDefault="276B3E5C" w:rsidP="276B3E5C">
      <w:ins w:id="37" w:author="Thng Yu Xuan" w:date="2022-07-04T08:24:00Z">
        <w:r>
          <w:rPr>
            <w:noProof/>
          </w:rPr>
          <w:drawing>
            <wp:inline distT="0" distB="0" distL="0" distR="0" wp14:anchorId="43E9BC1D" wp14:editId="33E7A218">
              <wp:extent cx="5314950" cy="354330"/>
              <wp:effectExtent l="0" t="0" r="0" b="0"/>
              <wp:docPr id="945494690" name="Picture 9454946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950" cy="354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6FA034D" w14:textId="220D61DA" w:rsidR="00477A32" w:rsidRDefault="00477A32" w:rsidP="276B3E5C">
      <w:pPr>
        <w:rPr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766FA3D6" wp14:editId="4E8AF400">
                <wp:extent cx="5687695" cy="542925"/>
                <wp:effectExtent l="0" t="0" r="27305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179F" w14:textId="56504180" w:rsidR="00477A32" w:rsidRDefault="00477A32" w:rsidP="00477A3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sudo mkdir .ssh</w:t>
                            </w:r>
                          </w:p>
                          <w:p w14:paraId="5FEDBB11" w14:textId="136DF1D8" w:rsidR="00477A32" w:rsidRPr="00860193" w:rsidRDefault="00BE24FD" w:rsidP="00477A3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touch .ssh/key-pair.pem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FA3D6" id="Text Box 2" o:spid="_x0000_s1029" type="#_x0000_t202" style="width:447.8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" fillcolor="#f2f2f2 [3052]" strokecolor="#d8d8d8 [2732]">
                <v:textbox>
                  <w:txbxContent>
                    <w:p w14:paraId="4226179F" w14:textId="56504180" w:rsidR="00477A32" w:rsidRDefault="00477A32" w:rsidP="00477A3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31534F">
                        <w:rPr>
                          <w:rFonts w:asciiTheme="majorHAnsi" w:hAnsiTheme="majorHAnsi" w:cstheme="majorHAnsi"/>
                        </w:rPr>
                        <w:t>ssh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sudo mkdir .ssh</w:t>
                      </w:r>
                    </w:p>
                    <w:p w14:paraId="5FEDBB11" w14:textId="136DF1D8" w:rsidR="00477A32" w:rsidRPr="00860193" w:rsidRDefault="00BE24FD" w:rsidP="00477A32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touch .ssh/key-pair.pem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D245FB" w14:textId="2D15299C" w:rsidR="00477A32" w:rsidRDefault="0009295C" w:rsidP="276B3E5C">
      <w:pPr>
        <w:rPr>
          <w:ins w:id="38" w:author="Thng Yu Xuan" w:date="2022-07-04T08:30:00Z"/>
          <w:lang w:val="en"/>
        </w:rPr>
      </w:pPr>
      <w:r w:rsidRPr="276B3E5C">
        <w:rPr>
          <w:b/>
          <w:bCs/>
          <w:lang w:val="en"/>
        </w:rPr>
        <w:t>Step</w:t>
      </w:r>
      <w:r w:rsidR="00255548" w:rsidRPr="276B3E5C">
        <w:rPr>
          <w:b/>
          <w:bCs/>
          <w:lang w:val="en"/>
        </w:rPr>
        <w:t>_</w:t>
      </w:r>
      <w:r w:rsidRPr="276B3E5C">
        <w:rPr>
          <w:b/>
          <w:bCs/>
          <w:lang w:val="en"/>
        </w:rPr>
        <w:t>3</w:t>
      </w:r>
      <w:r w:rsidRPr="276B3E5C">
        <w:rPr>
          <w:lang w:val="en"/>
        </w:rPr>
        <w:t xml:space="preserve">: Copy your key </w:t>
      </w:r>
      <w:r w:rsidR="001F4696" w:rsidRPr="276B3E5C">
        <w:rPr>
          <w:lang w:val="en"/>
        </w:rPr>
        <w:t>data (</w:t>
      </w:r>
      <w:r w:rsidR="00051ED2" w:rsidRPr="276B3E5C">
        <w:rPr>
          <w:lang w:val="en"/>
        </w:rPr>
        <w:t>use vi editor)</w:t>
      </w:r>
      <w:r w:rsidRPr="276B3E5C">
        <w:rPr>
          <w:lang w:val="en"/>
        </w:rPr>
        <w:t xml:space="preserve"> in the key-pair.pem you created</w:t>
      </w:r>
      <w:r w:rsidR="00051ED2" w:rsidRPr="276B3E5C">
        <w:rPr>
          <w:lang w:val="en"/>
        </w:rPr>
        <w:t xml:space="preserve">: </w:t>
      </w:r>
    </w:p>
    <w:p w14:paraId="04327751" w14:textId="19896E5E" w:rsidR="276B3E5C" w:rsidRDefault="276B3E5C" w:rsidP="276B3E5C">
      <w:pPr>
        <w:rPr>
          <w:ins w:id="39" w:author="Thng Yu Xuan" w:date="2022-07-04T08:28:00Z"/>
        </w:rPr>
      </w:pPr>
      <w:ins w:id="40" w:author="Thng Yu Xuan" w:date="2022-07-04T08:30:00Z">
        <w:r>
          <w:rPr>
            <w:noProof/>
          </w:rPr>
          <w:drawing>
            <wp:inline distT="0" distB="0" distL="0" distR="0" wp14:anchorId="0947077B" wp14:editId="3039C79D">
              <wp:extent cx="4572000" cy="209550"/>
              <wp:effectExtent l="0" t="0" r="0" b="0"/>
              <wp:docPr id="535241276" name="Picture 5352412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09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E7773B" w14:textId="3B513A65" w:rsidR="276B3E5C" w:rsidRDefault="276B3E5C">
      <w:pPr>
        <w:pStyle w:val="ListParagraph"/>
        <w:numPr>
          <w:ilvl w:val="0"/>
          <w:numId w:val="2"/>
        </w:numPr>
        <w:rPr>
          <w:ins w:id="41" w:author="Thng Yu Xuan" w:date="2022-07-04T08:32:00Z"/>
          <w:lang w:val="en"/>
        </w:rPr>
        <w:pPrChange w:id="42" w:author="Thng Yu Xuan" w:date="2022-07-04T08:32:00Z">
          <w:pPr/>
        </w:pPrChange>
      </w:pPr>
      <w:ins w:id="43" w:author="Thng Yu Xuan" w:date="2022-07-04T08:31:00Z">
        <w:r w:rsidRPr="276B3E5C">
          <w:rPr>
            <w:lang w:val="en"/>
          </w:rPr>
          <w:t>Press ‘i’ to go into insert mode in vim editor.</w:t>
        </w:r>
      </w:ins>
    </w:p>
    <w:p w14:paraId="14D33125" w14:textId="5D5B216A" w:rsidR="276B3E5C" w:rsidRDefault="276B3E5C">
      <w:pPr>
        <w:pStyle w:val="ListParagraph"/>
        <w:numPr>
          <w:ilvl w:val="0"/>
          <w:numId w:val="2"/>
        </w:numPr>
        <w:rPr>
          <w:ins w:id="44" w:author="Thng Yu Xuan" w:date="2022-07-04T08:33:00Z"/>
          <w:lang w:val="en"/>
        </w:rPr>
        <w:pPrChange w:id="45" w:author="Thng Yu Xuan" w:date="2022-07-04T08:32:00Z">
          <w:pPr/>
        </w:pPrChange>
      </w:pPr>
      <w:ins w:id="46" w:author="Thng Yu Xuan" w:date="2022-07-04T08:33:00Z">
        <w:r>
          <w:t xml:space="preserve">Copy the contents of your key-pair.pem file using Ctrl+C, and paste into the vi editor by </w:t>
        </w:r>
        <w:r>
          <w:tab/>
          <w:t>pressing Shift+right click.</w:t>
        </w:r>
        <w:r w:rsidRPr="276B3E5C">
          <w:rPr>
            <w:lang w:val="en"/>
          </w:rPr>
          <w:t xml:space="preserve"> </w:t>
        </w:r>
      </w:ins>
      <w:ins w:id="47" w:author="Thng Yu Xuan" w:date="2022-07-04T08:34:00Z">
        <w:r w:rsidRPr="276B3E5C">
          <w:rPr>
            <w:lang w:val="en"/>
          </w:rPr>
          <w:t xml:space="preserve"> (Linux users may need to click on “Paste” after pressing Shift+Right click.)</w:t>
        </w:r>
      </w:ins>
    </w:p>
    <w:p w14:paraId="0881AB05" w14:textId="5F3B3B26" w:rsidR="276B3E5C" w:rsidRDefault="276B3E5C" w:rsidP="276B3E5C">
      <w:pPr>
        <w:pStyle w:val="ListParagraph"/>
        <w:numPr>
          <w:ilvl w:val="0"/>
          <w:numId w:val="2"/>
        </w:numPr>
        <w:rPr>
          <w:ins w:id="48" w:author="Thng Yu Xuan" w:date="2022-07-04T08:32:00Z"/>
          <w:lang w:val="en"/>
        </w:rPr>
      </w:pPr>
      <w:ins w:id="49" w:author="Thng Yu Xuan" w:date="2022-07-04T08:32:00Z">
        <w:r w:rsidRPr="276B3E5C">
          <w:rPr>
            <w:lang w:val="en"/>
          </w:rPr>
          <w:t>Press esc to exit insert mode, then press Shift+;</w:t>
        </w:r>
      </w:ins>
      <w:ins w:id="50" w:author="Thng Yu Xuan" w:date="2022-07-04T08:33:00Z">
        <w:r w:rsidRPr="276B3E5C">
          <w:rPr>
            <w:lang w:val="en"/>
          </w:rPr>
          <w:t xml:space="preserve"> (semi-colon)</w:t>
        </w:r>
      </w:ins>
      <w:ins w:id="51" w:author="Thng Yu Xuan" w:date="2022-07-04T08:32:00Z">
        <w:r w:rsidRPr="276B3E5C">
          <w:rPr>
            <w:lang w:val="en"/>
          </w:rPr>
          <w:t xml:space="preserve"> and type ‘wq!’ to save and exit the file.</w:t>
        </w:r>
      </w:ins>
    </w:p>
    <w:p w14:paraId="19980BDE" w14:textId="65C5CAC0" w:rsidR="276B3E5C" w:rsidRDefault="276B3E5C" w:rsidP="276B3E5C">
      <w:pPr>
        <w:rPr>
          <w:ins w:id="52" w:author="Thng Yu Xuan" w:date="2022-07-04T08:35:00Z"/>
        </w:rPr>
      </w:pPr>
      <w:ins w:id="53" w:author="Thng Yu Xuan" w:date="2022-07-04T08:34:00Z">
        <w:r>
          <w:t>Finally</w:t>
        </w:r>
      </w:ins>
      <w:ins w:id="54" w:author="Thng Yu Xuan" w:date="2022-07-04T08:35:00Z">
        <w:r>
          <w:t>, change the user permissions of the key file you have created using the following command:</w:t>
        </w:r>
      </w:ins>
    </w:p>
    <w:p w14:paraId="5D318E1F" w14:textId="4C59B072" w:rsidR="276B3E5C" w:rsidRDefault="276B3E5C" w:rsidP="276B3E5C">
      <w:ins w:id="55" w:author="Thng Yu Xuan" w:date="2022-07-04T08:35:00Z">
        <w:r>
          <w:rPr>
            <w:noProof/>
          </w:rPr>
          <w:lastRenderedPageBreak/>
          <w:drawing>
            <wp:inline distT="0" distB="0" distL="0" distR="0" wp14:anchorId="19CA8C41" wp14:editId="71F6EB40">
              <wp:extent cx="4572000" cy="342900"/>
              <wp:effectExtent l="0" t="0" r="0" b="0"/>
              <wp:docPr id="431561825" name="Picture 431561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342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E16BAC" w14:textId="1C63AD5B" w:rsidR="0031534F" w:rsidRDefault="00F36E56" w:rsidP="276B3E5C">
      <w:pPr>
        <w:rPr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0D358335" wp14:editId="491A108E">
                <wp:extent cx="5687695" cy="933450"/>
                <wp:effectExtent l="0" t="0" r="2730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4741" w14:textId="16F32502" w:rsidR="00F36E56" w:rsidRDefault="00F36E56" w:rsidP="00F36E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vi .ssh/key-pair.pem</w:t>
                            </w:r>
                          </w:p>
                          <w:p w14:paraId="08DF88CF" w14:textId="1E130B84" w:rsidR="00321727" w:rsidRDefault="00321727" w:rsidP="00F36E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# Open the key-pair file you saved in your local computer </w:t>
                            </w:r>
                            <w:r w:rsidR="00853CA1">
                              <w:rPr>
                                <w:rFonts w:asciiTheme="majorHAnsi" w:hAnsiTheme="majorHAnsi" w:cstheme="majorHAnsi"/>
                              </w:rPr>
                              <w:t>and copy the contents</w:t>
                            </w:r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 xml:space="preserve"> to </w:t>
                            </w:r>
                            <w:r w:rsidR="00B40C14" w:rsidRPr="00F36E56">
                              <w:rPr>
                                <w:rFonts w:asciiTheme="majorHAnsi" w:hAnsiTheme="majorHAnsi" w:cstheme="majorHAnsi"/>
                              </w:rPr>
                              <w:t>key-pair.pem</w:t>
                            </w:r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2CD7269" w14:textId="1E186AA7" w:rsidR="00F36E56" w:rsidRPr="00860193" w:rsidRDefault="00870B22" w:rsidP="00870B2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sudo </w:t>
                            </w:r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>chmod 0600 key-pair.pem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58335" id="_x0000_s1030" type="#_x0000_t202" style="width:447.8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" fillcolor="#f2f2f2 [3052]" strokecolor="#d8d8d8 [2732]">
                <v:textbox>
                  <w:txbxContent>
                    <w:p w14:paraId="5A2F4741" w14:textId="16F32502" w:rsidR="00F36E56" w:rsidRDefault="00F36E56" w:rsidP="00F36E5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F36E56">
                        <w:rPr>
                          <w:rFonts w:asciiTheme="majorHAnsi" w:hAnsiTheme="majorHAnsi" w:cstheme="majorHAnsi"/>
                        </w:rPr>
                        <w:t>vi .ssh/key-pair.pem</w:t>
                      </w:r>
                    </w:p>
                    <w:p w14:paraId="08DF88CF" w14:textId="1E130B84" w:rsidR="00321727" w:rsidRDefault="00321727" w:rsidP="00F36E5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# Open the key-pair file you saved in your local computer </w:t>
                      </w:r>
                      <w:r w:rsidR="00853CA1">
                        <w:rPr>
                          <w:rFonts w:asciiTheme="majorHAnsi" w:hAnsiTheme="majorHAnsi" w:cstheme="majorHAnsi"/>
                        </w:rPr>
                        <w:t>and copy the contents</w:t>
                      </w:r>
                      <w:r w:rsidR="00B40C14">
                        <w:rPr>
                          <w:rFonts w:asciiTheme="majorHAnsi" w:hAnsiTheme="majorHAnsi" w:cstheme="majorHAnsi"/>
                        </w:rPr>
                        <w:t xml:space="preserve"> to </w:t>
                      </w:r>
                      <w:r w:rsidR="00B40C14" w:rsidRPr="00F36E56">
                        <w:rPr>
                          <w:rFonts w:asciiTheme="majorHAnsi" w:hAnsiTheme="majorHAnsi" w:cstheme="majorHAnsi"/>
                        </w:rPr>
                        <w:t>key-pair.pem</w:t>
                      </w:r>
                      <w:r w:rsidR="00B40C14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2CD7269" w14:textId="1E186AA7" w:rsidR="00F36E56" w:rsidRPr="00860193" w:rsidRDefault="00870B22" w:rsidP="00870B22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sudo </w:t>
                      </w:r>
                      <w:r w:rsidRPr="00870B22">
                        <w:rPr>
                          <w:rFonts w:asciiTheme="majorHAnsi" w:hAnsiTheme="majorHAnsi" w:cstheme="majorHAnsi"/>
                        </w:rPr>
                        <w:t>chmod 0600 key-pair.pem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FE4D6E" w14:textId="16C582D8" w:rsidR="006A630C" w:rsidRDefault="006A630C" w:rsidP="006F3470">
      <w:pPr>
        <w:rPr>
          <w:rFonts w:cstheme="minorHAnsi"/>
          <w:lang w:val="en"/>
        </w:rPr>
      </w:pPr>
      <w:r w:rsidRPr="00606E8A">
        <w:rPr>
          <w:rFonts w:cstheme="minorHAnsi"/>
          <w:b/>
          <w:bCs/>
          <w:lang w:val="en"/>
        </w:rPr>
        <w:t>Step</w:t>
      </w:r>
      <w:r w:rsidR="0034191D">
        <w:rPr>
          <w:rFonts w:cstheme="minorHAnsi"/>
          <w:b/>
          <w:bCs/>
          <w:lang w:val="en"/>
        </w:rPr>
        <w:t>_</w:t>
      </w:r>
      <w:r w:rsidRPr="00606E8A">
        <w:rPr>
          <w:rFonts w:cstheme="minorHAnsi"/>
          <w:b/>
          <w:bCs/>
          <w:lang w:val="en"/>
        </w:rPr>
        <w:t>4</w:t>
      </w:r>
      <w:r>
        <w:rPr>
          <w:rFonts w:cstheme="minorHAnsi"/>
          <w:lang w:val="en"/>
        </w:rPr>
        <w:t xml:space="preserve">: </w:t>
      </w:r>
      <w:r w:rsidRPr="006A630C">
        <w:rPr>
          <w:rFonts w:cstheme="minorHAnsi"/>
          <w:lang w:val="en"/>
        </w:rPr>
        <w:t>Login to your instances using SSH</w:t>
      </w:r>
      <w:r w:rsidR="00966899">
        <w:rPr>
          <w:rFonts w:cstheme="minorHAnsi"/>
          <w:lang w:val="en"/>
        </w:rPr>
        <w:t xml:space="preserve"> from gateway</w:t>
      </w:r>
    </w:p>
    <w:p w14:paraId="4B1944FE" w14:textId="1FB83572" w:rsidR="007707D8" w:rsidRDefault="005D4765" w:rsidP="007707D8">
      <w:pPr>
        <w:jc w:val="both"/>
      </w:pPr>
      <w:r w:rsidRPr="276B3E5C">
        <w:rPr>
          <w:lang w:val="en"/>
        </w:rPr>
        <w:t xml:space="preserve">After </w:t>
      </w:r>
      <w:r>
        <w:t>c</w:t>
      </w:r>
      <w:r w:rsidR="007707D8">
        <w:t>op</w:t>
      </w:r>
      <w:r w:rsidR="00B74AAC">
        <w:t>ied</w:t>
      </w:r>
      <w:r w:rsidR="007707D8">
        <w:t xml:space="preserve"> the common instance key-pair.pem file to your home directory /home/user/.ssh </w:t>
      </w:r>
      <w:r w:rsidR="008920E5">
        <w:t xml:space="preserve">folder </w:t>
      </w:r>
      <w:r w:rsidR="007707D8">
        <w:t>on gateway.ncl.sg. Then in terminal</w:t>
      </w:r>
      <w:r w:rsidR="005A1A1D">
        <w:t xml:space="preserve">, </w:t>
      </w:r>
      <w:r w:rsidR="007707D8">
        <w:t>type</w:t>
      </w:r>
      <w:r w:rsidR="005A1A1D">
        <w:t xml:space="preserve"> in</w:t>
      </w:r>
      <w:r w:rsidR="001B3AF2">
        <w:t xml:space="preserve"> below </w:t>
      </w:r>
      <w:r w:rsidR="007707D8">
        <w:t>command to access the VM. (Keep in mind that you are still logged in to your NCL gateway account at this stage!)</w:t>
      </w:r>
    </w:p>
    <w:p w14:paraId="5B0A0100" w14:textId="769C2FCE" w:rsidR="007707D8" w:rsidRDefault="00246485" w:rsidP="006F3470">
      <w:pPr>
        <w:rPr>
          <w:rFonts w:cstheme="minorHAnsi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5D9CA072" wp14:editId="1BA0E1D5">
                <wp:extent cx="5687695" cy="561975"/>
                <wp:effectExtent l="0" t="0" r="2730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FF94" w14:textId="62DF6334" w:rsidR="00246485" w:rsidRDefault="00246485" w:rsidP="0024648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ssh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&lt;user_name&gt;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@</w:t>
                            </w:r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10.10.0.x</w:t>
                            </w:r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-i .ssh/key-pair.pem   </w:t>
                            </w:r>
                          </w:p>
                          <w:p w14:paraId="2EED9EF4" w14:textId="19DCD6C4" w:rsidR="003B3FB6" w:rsidRPr="00860193" w:rsidRDefault="003B3FB6" w:rsidP="0024648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example: ssh </w:t>
                            </w:r>
                            <w:r w:rsidRPr="003B3FB6">
                              <w:rPr>
                                <w:rFonts w:asciiTheme="majorHAnsi" w:hAnsiTheme="majorHAnsi" w:cstheme="majorHAnsi"/>
                              </w:rPr>
                              <w:t>ubuntu@10.10.0.13</w:t>
                            </w:r>
                            <w:r w:rsidR="001A2114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-i .ssh/key-pair.pem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CA072" id="_x0000_s1031" type="#_x0000_t202" style="width:447.8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" fillcolor="#f2f2f2 [3052]" strokecolor="#d8d8d8 [2732]">
                <v:textbox>
                  <w:txbxContent>
                    <w:p w14:paraId="62FFFF94" w14:textId="62DF6334" w:rsidR="00246485" w:rsidRDefault="00246485" w:rsidP="0024648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ssh </w:t>
                      </w:r>
                      <w:r>
                        <w:rPr>
                          <w:rFonts w:asciiTheme="majorHAnsi" w:hAnsiTheme="majorHAnsi" w:cstheme="majorHAnsi"/>
                        </w:rPr>
                        <w:t>&lt;user_name&gt;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@</w:t>
                      </w:r>
                      <w:r w:rsidR="00AD4998">
                        <w:rPr>
                          <w:rFonts w:asciiTheme="majorHAnsi" w:hAnsiTheme="majorHAnsi" w:cstheme="majorHAnsi"/>
                        </w:rPr>
                        <w:t>&lt;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10.10.0.x</w:t>
                      </w:r>
                      <w:r w:rsidR="00AD4998"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-i .ssh/key-pair.pem   </w:t>
                      </w:r>
                    </w:p>
                    <w:p w14:paraId="2EED9EF4" w14:textId="19DCD6C4" w:rsidR="003B3FB6" w:rsidRPr="00860193" w:rsidRDefault="003B3FB6" w:rsidP="00246485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example: ssh </w:t>
                      </w:r>
                      <w:r w:rsidRPr="003B3FB6">
                        <w:rPr>
                          <w:rFonts w:asciiTheme="majorHAnsi" w:hAnsiTheme="majorHAnsi" w:cstheme="majorHAnsi"/>
                        </w:rPr>
                        <w:t>ubuntu@10.10.0.13</w:t>
                      </w:r>
                      <w:r w:rsidR="001A2114">
                        <w:rPr>
                          <w:rFonts w:asciiTheme="majorHAnsi" w:hAnsiTheme="majorHAnsi" w:cstheme="majorHAnsi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-i .ssh/key-pair.pem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8394" w14:textId="77777777" w:rsidR="00643467" w:rsidRDefault="00073ABC" w:rsidP="009520D1">
      <w:pPr>
        <w:jc w:val="both"/>
      </w:pPr>
      <w:r w:rsidRPr="00073ABC">
        <w:rPr>
          <w:rFonts w:cstheme="minorHAnsi"/>
          <w:b/>
          <w:bCs/>
        </w:rPr>
        <w:t>Note</w:t>
      </w:r>
      <w:r>
        <w:rPr>
          <w:rFonts w:cstheme="minorHAnsi"/>
        </w:rPr>
        <w:t xml:space="preserve">: </w:t>
      </w:r>
      <w:r>
        <w:t>10.10.0.x with the provider / floating IP address of your instance.</w:t>
      </w:r>
      <w:r w:rsidR="0017518B">
        <w:t xml:space="preserve"> In this example</w:t>
      </w:r>
      <w:r w:rsidR="00466A35">
        <w:t xml:space="preserve">, the </w:t>
      </w:r>
      <w:r>
        <w:t>VM IP is 10.10.0.</w:t>
      </w:r>
      <w:r w:rsidR="009242AC">
        <w:t>134</w:t>
      </w:r>
      <w:r w:rsidR="00CB4449">
        <w:t xml:space="preserve"> (as shown in the section 3 beginning part)</w:t>
      </w:r>
      <w:r>
        <w:t>.</w:t>
      </w:r>
      <w:r w:rsidR="001E6E3F">
        <w:t xml:space="preserve"> For Ubuntu systems, the default user is</w:t>
      </w:r>
      <w:r w:rsidR="001E6E3F">
        <w:rPr>
          <w:b/>
        </w:rPr>
        <w:t xml:space="preserve"> ubuntu</w:t>
      </w:r>
      <w:r w:rsidR="001E6E3F">
        <w:t xml:space="preserve">. For other operating systems, please refer to this page: </w:t>
      </w:r>
    </w:p>
    <w:p w14:paraId="13491DD9" w14:textId="09E1E464" w:rsidR="001E6E3F" w:rsidRDefault="001E6E3F" w:rsidP="009520D1">
      <w:pPr>
        <w:jc w:val="both"/>
      </w:pPr>
      <w:r>
        <w:t>https://docs.openstack.org/image-guide/obtain-images.html</w:t>
      </w:r>
      <w:r w:rsidR="00874BFF">
        <w:t>.</w:t>
      </w:r>
    </w:p>
    <w:p w14:paraId="78199E21" w14:textId="77777777" w:rsidR="00F85707" w:rsidRDefault="00F85707" w:rsidP="0017518B">
      <w:pPr>
        <w:jc w:val="both"/>
        <w:rPr>
          <w:b/>
          <w:bCs/>
        </w:rPr>
      </w:pPr>
    </w:p>
    <w:p w14:paraId="2AB18E77" w14:textId="749E4DBF" w:rsidR="00073ABC" w:rsidRDefault="00C21B3A" w:rsidP="0017518B">
      <w:pPr>
        <w:jc w:val="both"/>
      </w:pPr>
      <w:r w:rsidRPr="00C21B3A">
        <w:rPr>
          <w:b/>
          <w:bCs/>
        </w:rPr>
        <w:t>Step</w:t>
      </w:r>
      <w:r w:rsidR="001124A9">
        <w:rPr>
          <w:b/>
          <w:bCs/>
        </w:rPr>
        <w:t>_</w:t>
      </w:r>
      <w:r w:rsidRPr="00C21B3A">
        <w:rPr>
          <w:b/>
          <w:bCs/>
        </w:rPr>
        <w:t>5</w:t>
      </w:r>
      <w:r>
        <w:t xml:space="preserve">: </w:t>
      </w:r>
      <w:r w:rsidR="001D29F8">
        <w:t xml:space="preserve"> </w:t>
      </w:r>
      <w:r w:rsidR="001D29F8" w:rsidRPr="001D29F8">
        <w:t xml:space="preserve">Change password of the default user 'ubuntu' </w:t>
      </w:r>
      <w:r w:rsidR="001D29F8">
        <w:t xml:space="preserve">with below cmd: </w:t>
      </w:r>
    </w:p>
    <w:p w14:paraId="63C4AD8F" w14:textId="01DEC7C0" w:rsidR="00C21B3A" w:rsidRDefault="009F21F5" w:rsidP="0017518B">
      <w:pPr>
        <w:jc w:val="both"/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0ACFE8BF" wp14:editId="7A37E925">
                <wp:extent cx="5687695" cy="304800"/>
                <wp:effectExtent l="0" t="0" r="27305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D17B" w14:textId="7AFFD580" w:rsidR="009F21F5" w:rsidRPr="00860193" w:rsidRDefault="009F7A67" w:rsidP="009F21F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F7A67">
                              <w:rPr>
                                <w:rFonts w:asciiTheme="majorHAnsi" w:hAnsiTheme="majorHAnsi" w:cstheme="majorHAnsi"/>
                              </w:rPr>
                              <w:t>sudo passwd 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CFE8BF" id="_x0000_s1032" type="#_x0000_t202" style="width:447.8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B/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" fillcolor="#f2f2f2 [3052]" strokecolor="#d8d8d8 [2732]">
                <v:textbox>
                  <w:txbxContent>
                    <w:p w14:paraId="2CAED17B" w14:textId="7AFFD580" w:rsidR="009F21F5" w:rsidRPr="00860193" w:rsidRDefault="009F7A67" w:rsidP="009F21F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9F7A67">
                        <w:rPr>
                          <w:rFonts w:asciiTheme="majorHAnsi" w:hAnsiTheme="majorHAnsi" w:cstheme="majorHAnsi"/>
                        </w:rPr>
                        <w:t>sudo passwd ubuntu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8F8603" w14:textId="6EC6511D" w:rsidR="00A439EF" w:rsidRPr="00580828" w:rsidRDefault="00A439EF" w:rsidP="0017518B">
      <w:pPr>
        <w:jc w:val="both"/>
        <w:rPr>
          <w:b/>
          <w:bCs/>
        </w:rPr>
      </w:pPr>
      <w:r w:rsidRPr="00580828">
        <w:rPr>
          <w:b/>
          <w:bCs/>
        </w:rPr>
        <w:t>Remark:</w:t>
      </w:r>
    </w:p>
    <w:p w14:paraId="5AA1C473" w14:textId="593D7DCF" w:rsidR="0032548A" w:rsidRDefault="0032548A" w:rsidP="0017518B">
      <w:pPr>
        <w:jc w:val="both"/>
      </w:pPr>
      <w:r>
        <w:t xml:space="preserve">Example to copy the key </w:t>
      </w:r>
      <w:r w:rsidR="00242049">
        <w:t xml:space="preserve">contents </w:t>
      </w:r>
      <w:r>
        <w:t>to your gateway /home/user/.ssh/keypair.pem.</w:t>
      </w:r>
    </w:p>
    <w:p w14:paraId="60E2E659" w14:textId="6590C51D" w:rsidR="00073ABC" w:rsidRDefault="00321C59" w:rsidP="006F3470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2BEA74E" wp14:editId="4EA8E23B">
            <wp:extent cx="5731510" cy="3743325"/>
            <wp:effectExtent l="19050" t="19050" r="21590" b="2857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7B501" w14:textId="76EDE717" w:rsidR="0029411C" w:rsidRDefault="00F927C8" w:rsidP="006F3470">
      <w:pPr>
        <w:rPr>
          <w:rFonts w:cstheme="minorHAnsi"/>
        </w:rPr>
      </w:pPr>
      <w:r>
        <w:rPr>
          <w:rFonts w:cstheme="minorHAnsi"/>
        </w:rPr>
        <w:t>A remote access example is shown below:</w:t>
      </w:r>
    </w:p>
    <w:p w14:paraId="5169D5E1" w14:textId="3C9C276C" w:rsidR="00017653" w:rsidRPr="007707D8" w:rsidRDefault="0029411C" w:rsidP="006F3470">
      <w:pPr>
        <w:rPr>
          <w:rFonts w:cstheme="minorHAnsi"/>
        </w:rPr>
      </w:pPr>
      <w:r>
        <w:rPr>
          <w:noProof/>
        </w:rPr>
        <w:drawing>
          <wp:inline distT="0" distB="0" distL="0" distR="0" wp14:anchorId="77D4EC6D" wp14:editId="4A2932C4">
            <wp:extent cx="5731510" cy="3155315"/>
            <wp:effectExtent l="19050" t="19050" r="21590" b="26035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7653" w:rsidRPr="007707D8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FD12" w14:textId="77777777" w:rsidR="008462A4" w:rsidRDefault="008462A4" w:rsidP="00492725">
      <w:pPr>
        <w:spacing w:after="0" w:line="240" w:lineRule="auto"/>
      </w:pPr>
      <w:r>
        <w:separator/>
      </w:r>
    </w:p>
  </w:endnote>
  <w:endnote w:type="continuationSeparator" w:id="0">
    <w:p w14:paraId="6F6185DE" w14:textId="77777777" w:rsidR="008462A4" w:rsidRDefault="008462A4" w:rsidP="0049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315F" w14:textId="77777777" w:rsidR="008462A4" w:rsidRDefault="008462A4" w:rsidP="00492725">
      <w:pPr>
        <w:spacing w:after="0" w:line="240" w:lineRule="auto"/>
      </w:pPr>
      <w:r>
        <w:separator/>
      </w:r>
    </w:p>
  </w:footnote>
  <w:footnote w:type="continuationSeparator" w:id="0">
    <w:p w14:paraId="681E39A8" w14:textId="77777777" w:rsidR="008462A4" w:rsidRDefault="008462A4" w:rsidP="0049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7D41" w14:textId="185FFE8A" w:rsidR="00492725" w:rsidRDefault="00492725" w:rsidP="00492725">
    <w:pPr>
      <w:pStyle w:val="Header"/>
      <w:jc w:val="right"/>
    </w:pPr>
    <w:r w:rsidRPr="00492725">
      <w:t>OpenStack [Beta] Linux VM User Manua</w:t>
    </w:r>
    <w:r w:rsidR="00CD157D"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648"/>
    <w:multiLevelType w:val="hybridMultilevel"/>
    <w:tmpl w:val="EDC8D8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D5B90"/>
    <w:multiLevelType w:val="hybridMultilevel"/>
    <w:tmpl w:val="C69266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F6EF"/>
    <w:multiLevelType w:val="hybridMultilevel"/>
    <w:tmpl w:val="8104D536"/>
    <w:lvl w:ilvl="0" w:tplc="F8B03D70">
      <w:start w:val="1"/>
      <w:numFmt w:val="decimal"/>
      <w:lvlText w:val="%1."/>
      <w:lvlJc w:val="left"/>
      <w:pPr>
        <w:ind w:left="720" w:hanging="360"/>
      </w:pPr>
    </w:lvl>
    <w:lvl w:ilvl="1" w:tplc="3DE88116">
      <w:start w:val="1"/>
      <w:numFmt w:val="lowerLetter"/>
      <w:lvlText w:val="%2."/>
      <w:lvlJc w:val="left"/>
      <w:pPr>
        <w:ind w:left="1440" w:hanging="360"/>
      </w:pPr>
    </w:lvl>
    <w:lvl w:ilvl="2" w:tplc="CF42B6B2">
      <w:start w:val="1"/>
      <w:numFmt w:val="lowerRoman"/>
      <w:lvlText w:val="%3."/>
      <w:lvlJc w:val="right"/>
      <w:pPr>
        <w:ind w:left="2160" w:hanging="180"/>
      </w:pPr>
    </w:lvl>
    <w:lvl w:ilvl="3" w:tplc="56DA4B12">
      <w:start w:val="1"/>
      <w:numFmt w:val="decimal"/>
      <w:lvlText w:val="%4."/>
      <w:lvlJc w:val="left"/>
      <w:pPr>
        <w:ind w:left="2880" w:hanging="360"/>
      </w:pPr>
    </w:lvl>
    <w:lvl w:ilvl="4" w:tplc="58681B44">
      <w:start w:val="1"/>
      <w:numFmt w:val="lowerLetter"/>
      <w:lvlText w:val="%5."/>
      <w:lvlJc w:val="left"/>
      <w:pPr>
        <w:ind w:left="3600" w:hanging="360"/>
      </w:pPr>
    </w:lvl>
    <w:lvl w:ilvl="5" w:tplc="5AF6F6E4">
      <w:start w:val="1"/>
      <w:numFmt w:val="lowerRoman"/>
      <w:lvlText w:val="%6."/>
      <w:lvlJc w:val="right"/>
      <w:pPr>
        <w:ind w:left="4320" w:hanging="180"/>
      </w:pPr>
    </w:lvl>
    <w:lvl w:ilvl="6" w:tplc="5204C26A">
      <w:start w:val="1"/>
      <w:numFmt w:val="decimal"/>
      <w:lvlText w:val="%7."/>
      <w:lvlJc w:val="left"/>
      <w:pPr>
        <w:ind w:left="5040" w:hanging="360"/>
      </w:pPr>
    </w:lvl>
    <w:lvl w:ilvl="7" w:tplc="FC7A92A6">
      <w:start w:val="1"/>
      <w:numFmt w:val="lowerLetter"/>
      <w:lvlText w:val="%8."/>
      <w:lvlJc w:val="left"/>
      <w:pPr>
        <w:ind w:left="5760" w:hanging="360"/>
      </w:pPr>
    </w:lvl>
    <w:lvl w:ilvl="8" w:tplc="56F08E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3B2BF"/>
    <w:multiLevelType w:val="hybridMultilevel"/>
    <w:tmpl w:val="FC88759E"/>
    <w:lvl w:ilvl="0" w:tplc="BC1E6530">
      <w:start w:val="1"/>
      <w:numFmt w:val="decimal"/>
      <w:lvlText w:val="%1."/>
      <w:lvlJc w:val="left"/>
      <w:pPr>
        <w:ind w:left="720" w:hanging="360"/>
      </w:pPr>
    </w:lvl>
    <w:lvl w:ilvl="1" w:tplc="7DEC39B0">
      <w:start w:val="1"/>
      <w:numFmt w:val="lowerLetter"/>
      <w:lvlText w:val="%2."/>
      <w:lvlJc w:val="left"/>
      <w:pPr>
        <w:ind w:left="1440" w:hanging="360"/>
      </w:pPr>
    </w:lvl>
    <w:lvl w:ilvl="2" w:tplc="84C868AC">
      <w:start w:val="1"/>
      <w:numFmt w:val="lowerRoman"/>
      <w:lvlText w:val="%3."/>
      <w:lvlJc w:val="right"/>
      <w:pPr>
        <w:ind w:left="2160" w:hanging="180"/>
      </w:pPr>
    </w:lvl>
    <w:lvl w:ilvl="3" w:tplc="FAF2C570">
      <w:start w:val="1"/>
      <w:numFmt w:val="decimal"/>
      <w:lvlText w:val="%4."/>
      <w:lvlJc w:val="left"/>
      <w:pPr>
        <w:ind w:left="2880" w:hanging="360"/>
      </w:pPr>
    </w:lvl>
    <w:lvl w:ilvl="4" w:tplc="0ED4214A">
      <w:start w:val="1"/>
      <w:numFmt w:val="lowerLetter"/>
      <w:lvlText w:val="%5."/>
      <w:lvlJc w:val="left"/>
      <w:pPr>
        <w:ind w:left="3600" w:hanging="360"/>
      </w:pPr>
    </w:lvl>
    <w:lvl w:ilvl="5" w:tplc="8A5C6CA8">
      <w:start w:val="1"/>
      <w:numFmt w:val="lowerRoman"/>
      <w:lvlText w:val="%6."/>
      <w:lvlJc w:val="right"/>
      <w:pPr>
        <w:ind w:left="4320" w:hanging="180"/>
      </w:pPr>
    </w:lvl>
    <w:lvl w:ilvl="6" w:tplc="C3483946">
      <w:start w:val="1"/>
      <w:numFmt w:val="decimal"/>
      <w:lvlText w:val="%7."/>
      <w:lvlJc w:val="left"/>
      <w:pPr>
        <w:ind w:left="5040" w:hanging="360"/>
      </w:pPr>
    </w:lvl>
    <w:lvl w:ilvl="7" w:tplc="A058DDE8">
      <w:start w:val="1"/>
      <w:numFmt w:val="lowerLetter"/>
      <w:lvlText w:val="%8."/>
      <w:lvlJc w:val="left"/>
      <w:pPr>
        <w:ind w:left="5760" w:hanging="360"/>
      </w:pPr>
    </w:lvl>
    <w:lvl w:ilvl="8" w:tplc="ACF81586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631027">
    <w:abstractNumId w:val="2"/>
  </w:num>
  <w:num w:numId="2" w16cid:durableId="1898322002">
    <w:abstractNumId w:val="3"/>
  </w:num>
  <w:num w:numId="3" w16cid:durableId="1956058442">
    <w:abstractNumId w:val="1"/>
  </w:num>
  <w:num w:numId="4" w16cid:durableId="16843589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ng Yu Xuan">
    <w15:presenceInfo w15:providerId="Windows Live" w15:userId="5d67ed2c58d615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55"/>
    <w:rsid w:val="00017653"/>
    <w:rsid w:val="00017BBA"/>
    <w:rsid w:val="00027B56"/>
    <w:rsid w:val="00051ED2"/>
    <w:rsid w:val="0005279B"/>
    <w:rsid w:val="00073ABC"/>
    <w:rsid w:val="0009295C"/>
    <w:rsid w:val="0009572F"/>
    <w:rsid w:val="0009725A"/>
    <w:rsid w:val="000B15E6"/>
    <w:rsid w:val="000E3598"/>
    <w:rsid w:val="000E6F95"/>
    <w:rsid w:val="000F22AA"/>
    <w:rsid w:val="000F3F93"/>
    <w:rsid w:val="00102B64"/>
    <w:rsid w:val="001124A9"/>
    <w:rsid w:val="0015324F"/>
    <w:rsid w:val="001742FA"/>
    <w:rsid w:val="0017518B"/>
    <w:rsid w:val="0018428F"/>
    <w:rsid w:val="0019257B"/>
    <w:rsid w:val="001A2114"/>
    <w:rsid w:val="001B3AF2"/>
    <w:rsid w:val="001B755B"/>
    <w:rsid w:val="001D29F8"/>
    <w:rsid w:val="001E6E3F"/>
    <w:rsid w:val="001F4696"/>
    <w:rsid w:val="00226C28"/>
    <w:rsid w:val="00242049"/>
    <w:rsid w:val="00243D9B"/>
    <w:rsid w:val="00246485"/>
    <w:rsid w:val="00247AB8"/>
    <w:rsid w:val="00255548"/>
    <w:rsid w:val="00262292"/>
    <w:rsid w:val="002634F1"/>
    <w:rsid w:val="0029411C"/>
    <w:rsid w:val="002E39F9"/>
    <w:rsid w:val="0031534F"/>
    <w:rsid w:val="00321727"/>
    <w:rsid w:val="00321C59"/>
    <w:rsid w:val="003245FF"/>
    <w:rsid w:val="0032548A"/>
    <w:rsid w:val="0034191D"/>
    <w:rsid w:val="0035265A"/>
    <w:rsid w:val="00372459"/>
    <w:rsid w:val="00386F36"/>
    <w:rsid w:val="0038734A"/>
    <w:rsid w:val="00395CF9"/>
    <w:rsid w:val="003A0545"/>
    <w:rsid w:val="003A7155"/>
    <w:rsid w:val="003B3FB6"/>
    <w:rsid w:val="003C46DF"/>
    <w:rsid w:val="003E09CD"/>
    <w:rsid w:val="003F1DF0"/>
    <w:rsid w:val="00403288"/>
    <w:rsid w:val="0041297E"/>
    <w:rsid w:val="00422979"/>
    <w:rsid w:val="0042378A"/>
    <w:rsid w:val="0045110D"/>
    <w:rsid w:val="004570EF"/>
    <w:rsid w:val="0046594C"/>
    <w:rsid w:val="00466A35"/>
    <w:rsid w:val="00470A15"/>
    <w:rsid w:val="00477A32"/>
    <w:rsid w:val="00492725"/>
    <w:rsid w:val="004B3DCC"/>
    <w:rsid w:val="004B41CF"/>
    <w:rsid w:val="004B7BA3"/>
    <w:rsid w:val="004C53C8"/>
    <w:rsid w:val="0051641E"/>
    <w:rsid w:val="005471A2"/>
    <w:rsid w:val="005549F8"/>
    <w:rsid w:val="0056439D"/>
    <w:rsid w:val="0056544A"/>
    <w:rsid w:val="00580828"/>
    <w:rsid w:val="005A1A1D"/>
    <w:rsid w:val="005A4B62"/>
    <w:rsid w:val="005D4765"/>
    <w:rsid w:val="005D5FBB"/>
    <w:rsid w:val="005E03A5"/>
    <w:rsid w:val="005F4BCB"/>
    <w:rsid w:val="00605C00"/>
    <w:rsid w:val="00606E8A"/>
    <w:rsid w:val="00611052"/>
    <w:rsid w:val="006146D7"/>
    <w:rsid w:val="006357D7"/>
    <w:rsid w:val="00640E5F"/>
    <w:rsid w:val="00643467"/>
    <w:rsid w:val="00646E1A"/>
    <w:rsid w:val="006718D8"/>
    <w:rsid w:val="00687019"/>
    <w:rsid w:val="00694197"/>
    <w:rsid w:val="006A630C"/>
    <w:rsid w:val="006B2F75"/>
    <w:rsid w:val="006B78DC"/>
    <w:rsid w:val="006F3470"/>
    <w:rsid w:val="00700407"/>
    <w:rsid w:val="007173EC"/>
    <w:rsid w:val="007177F5"/>
    <w:rsid w:val="00734275"/>
    <w:rsid w:val="00734614"/>
    <w:rsid w:val="00752FF9"/>
    <w:rsid w:val="00757B08"/>
    <w:rsid w:val="00764BEA"/>
    <w:rsid w:val="007707D8"/>
    <w:rsid w:val="00780891"/>
    <w:rsid w:val="00780CA9"/>
    <w:rsid w:val="007B077C"/>
    <w:rsid w:val="007B5EF9"/>
    <w:rsid w:val="007C3D0C"/>
    <w:rsid w:val="007E468A"/>
    <w:rsid w:val="00802366"/>
    <w:rsid w:val="00803C11"/>
    <w:rsid w:val="0080691A"/>
    <w:rsid w:val="00807D1F"/>
    <w:rsid w:val="00811C4C"/>
    <w:rsid w:val="00815C40"/>
    <w:rsid w:val="00823BFB"/>
    <w:rsid w:val="00835D72"/>
    <w:rsid w:val="00842E41"/>
    <w:rsid w:val="008462A4"/>
    <w:rsid w:val="00853CA1"/>
    <w:rsid w:val="00860F09"/>
    <w:rsid w:val="00870B22"/>
    <w:rsid w:val="00874BFF"/>
    <w:rsid w:val="00882844"/>
    <w:rsid w:val="008920E5"/>
    <w:rsid w:val="008C0A91"/>
    <w:rsid w:val="008C462F"/>
    <w:rsid w:val="008D082E"/>
    <w:rsid w:val="008D3CC1"/>
    <w:rsid w:val="008E0E5E"/>
    <w:rsid w:val="009029B6"/>
    <w:rsid w:val="00906D68"/>
    <w:rsid w:val="009104B4"/>
    <w:rsid w:val="009242AC"/>
    <w:rsid w:val="00932833"/>
    <w:rsid w:val="0094046E"/>
    <w:rsid w:val="009520D1"/>
    <w:rsid w:val="0095339A"/>
    <w:rsid w:val="0095533A"/>
    <w:rsid w:val="0095737E"/>
    <w:rsid w:val="00962626"/>
    <w:rsid w:val="00966899"/>
    <w:rsid w:val="009844AE"/>
    <w:rsid w:val="009A5BD3"/>
    <w:rsid w:val="009A704D"/>
    <w:rsid w:val="009C2016"/>
    <w:rsid w:val="009D44B9"/>
    <w:rsid w:val="009F21F5"/>
    <w:rsid w:val="009F7A67"/>
    <w:rsid w:val="00A12752"/>
    <w:rsid w:val="00A16E6B"/>
    <w:rsid w:val="00A36803"/>
    <w:rsid w:val="00A439EF"/>
    <w:rsid w:val="00A4568B"/>
    <w:rsid w:val="00A67C31"/>
    <w:rsid w:val="00A70556"/>
    <w:rsid w:val="00A73550"/>
    <w:rsid w:val="00A827C2"/>
    <w:rsid w:val="00A87957"/>
    <w:rsid w:val="00AA19CF"/>
    <w:rsid w:val="00AA621A"/>
    <w:rsid w:val="00AB1466"/>
    <w:rsid w:val="00AD4998"/>
    <w:rsid w:val="00AE4AB8"/>
    <w:rsid w:val="00B019E1"/>
    <w:rsid w:val="00B02EDF"/>
    <w:rsid w:val="00B06B9D"/>
    <w:rsid w:val="00B11CDB"/>
    <w:rsid w:val="00B1592A"/>
    <w:rsid w:val="00B32D5F"/>
    <w:rsid w:val="00B3676C"/>
    <w:rsid w:val="00B40C14"/>
    <w:rsid w:val="00B74AAC"/>
    <w:rsid w:val="00B8169A"/>
    <w:rsid w:val="00B92F4D"/>
    <w:rsid w:val="00BC5B4B"/>
    <w:rsid w:val="00BC74CB"/>
    <w:rsid w:val="00BD02D7"/>
    <w:rsid w:val="00BE24FD"/>
    <w:rsid w:val="00C02313"/>
    <w:rsid w:val="00C10159"/>
    <w:rsid w:val="00C20182"/>
    <w:rsid w:val="00C21B3A"/>
    <w:rsid w:val="00C307CF"/>
    <w:rsid w:val="00C7672F"/>
    <w:rsid w:val="00CA3EA0"/>
    <w:rsid w:val="00CB4449"/>
    <w:rsid w:val="00CD0EA1"/>
    <w:rsid w:val="00CD157D"/>
    <w:rsid w:val="00CE6487"/>
    <w:rsid w:val="00D12F74"/>
    <w:rsid w:val="00D76804"/>
    <w:rsid w:val="00D93EEF"/>
    <w:rsid w:val="00DA7C77"/>
    <w:rsid w:val="00DB5FA4"/>
    <w:rsid w:val="00DD4F7A"/>
    <w:rsid w:val="00E028B5"/>
    <w:rsid w:val="00E07E7A"/>
    <w:rsid w:val="00E27E2B"/>
    <w:rsid w:val="00E976D0"/>
    <w:rsid w:val="00EB20B8"/>
    <w:rsid w:val="00EC0343"/>
    <w:rsid w:val="00ED6062"/>
    <w:rsid w:val="00EE230F"/>
    <w:rsid w:val="00EF6FE7"/>
    <w:rsid w:val="00F02C66"/>
    <w:rsid w:val="00F13595"/>
    <w:rsid w:val="00F30DE2"/>
    <w:rsid w:val="00F36E56"/>
    <w:rsid w:val="00F42326"/>
    <w:rsid w:val="00F85707"/>
    <w:rsid w:val="00F91AE0"/>
    <w:rsid w:val="00F927C8"/>
    <w:rsid w:val="00F94C81"/>
    <w:rsid w:val="00F9663C"/>
    <w:rsid w:val="00FC0F82"/>
    <w:rsid w:val="00FF128C"/>
    <w:rsid w:val="0211CA25"/>
    <w:rsid w:val="035A8FEE"/>
    <w:rsid w:val="0488351C"/>
    <w:rsid w:val="0C934701"/>
    <w:rsid w:val="0FCAE7C3"/>
    <w:rsid w:val="13028885"/>
    <w:rsid w:val="1E453B2C"/>
    <w:rsid w:val="217CDBEE"/>
    <w:rsid w:val="276B3E5C"/>
    <w:rsid w:val="2976B2FC"/>
    <w:rsid w:val="2D9A292B"/>
    <w:rsid w:val="34D28E00"/>
    <w:rsid w:val="3C147C94"/>
    <w:rsid w:val="4DF8FDE7"/>
    <w:rsid w:val="543D9FC9"/>
    <w:rsid w:val="56040FCC"/>
    <w:rsid w:val="5DCB59B2"/>
    <w:rsid w:val="65DE591D"/>
    <w:rsid w:val="677A297E"/>
    <w:rsid w:val="707110D0"/>
    <w:rsid w:val="7851BF81"/>
    <w:rsid w:val="786AE7DE"/>
    <w:rsid w:val="79ED8FE2"/>
    <w:rsid w:val="7C8E5E0D"/>
    <w:rsid w:val="7D25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6672"/>
  <w15:chartTrackingRefBased/>
  <w15:docId w15:val="{1EE7E6CF-6F0C-4F72-8B2C-7837B6BF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D3"/>
  </w:style>
  <w:style w:type="paragraph" w:styleId="Heading1">
    <w:name w:val="heading 1"/>
    <w:basedOn w:val="Normal"/>
    <w:next w:val="Normal"/>
    <w:link w:val="Heading1Char"/>
    <w:uiPriority w:val="9"/>
    <w:qFormat/>
    <w:rsid w:val="009A5BD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D3"/>
    <w:rPr>
      <w:rFonts w:ascii="Arial" w:eastAsia="Arial" w:hAnsi="Arial" w:cs="Arial"/>
      <w:sz w:val="40"/>
      <w:szCs w:val="40"/>
      <w:lang w:val="en"/>
    </w:rPr>
  </w:style>
  <w:style w:type="character" w:customStyle="1" w:styleId="md-plain">
    <w:name w:val="md-plain"/>
    <w:basedOn w:val="DefaultParagraphFont"/>
    <w:rsid w:val="00A827C2"/>
  </w:style>
  <w:style w:type="character" w:customStyle="1" w:styleId="Heading2Char">
    <w:name w:val="Heading 2 Char"/>
    <w:basedOn w:val="DefaultParagraphFont"/>
    <w:link w:val="Heading2"/>
    <w:uiPriority w:val="9"/>
    <w:rsid w:val="00807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7D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d-end-block">
    <w:name w:val="md-end-block"/>
    <w:basedOn w:val="Normal"/>
    <w:rsid w:val="00CE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64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8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3F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42E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2E41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2E41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42E41"/>
    <w:pPr>
      <w:spacing w:after="100"/>
      <w:ind w:left="440"/>
    </w:pPr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25"/>
  </w:style>
  <w:style w:type="paragraph" w:styleId="Footer">
    <w:name w:val="footer"/>
    <w:basedOn w:val="Normal"/>
    <w:link w:val="Foot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mailto:support@ncl.sg" TargetMode="External"/><Relationship Id="rId17" Type="http://schemas.openxmlformats.org/officeDocument/2006/relationships/hyperlink" Target="mailto:support@ncl.sg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ncl.sg" TargetMode="External"/><Relationship Id="rId24" Type="http://schemas.openxmlformats.org/officeDocument/2006/relationships/image" Target="media/image14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stack.ncl.s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yuancheng Liu</cp:lastModifiedBy>
  <cp:revision>223</cp:revision>
  <cp:lastPrinted>2023-12-19T07:18:00Z</cp:lastPrinted>
  <dcterms:created xsi:type="dcterms:W3CDTF">2022-04-07T02:49:00Z</dcterms:created>
  <dcterms:modified xsi:type="dcterms:W3CDTF">2023-12-19T07:18:00Z</dcterms:modified>
</cp:coreProperties>
</file>