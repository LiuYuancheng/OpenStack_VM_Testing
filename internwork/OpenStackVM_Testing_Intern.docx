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0548E" w:rsidP="00952B38" w:rsidRDefault="003E7187" w14:paraId="5FB65037" w14:textId="319D562B">
      <w:pPr>
        <w:pBdr>
          <w:bottom w:val="single" w:color="auto" w:sz="6" w:space="1"/>
        </w:pBdr>
        <w:jc w:val="right"/>
        <w:rPr>
          <w:rFonts w:cstheme="minorHAnsi"/>
          <w:b/>
          <w:bCs/>
          <w:sz w:val="32"/>
          <w:szCs w:val="32"/>
          <w:lang w:val="en-US"/>
        </w:rPr>
      </w:pPr>
      <w:r w:rsidRPr="00B6055B">
        <w:rPr>
          <w:rFonts w:ascii="Segoe UI" w:hAnsi="Segoe UI" w:eastAsia="Times New Roman" w:cs="Segoe UI"/>
          <w:b/>
          <w:bCs/>
          <w:noProof/>
          <w:color w:val="242424"/>
          <w:sz w:val="21"/>
          <w:szCs w:val="21"/>
        </w:rPr>
        <w:drawing>
          <wp:inline distT="0" distB="0" distL="0" distR="0" wp14:anchorId="2047E10C" wp14:editId="00915B2F">
            <wp:extent cx="1883860" cy="416257"/>
            <wp:effectExtent l="0" t="0" r="2540" b="3175"/>
            <wp:docPr id="43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42" cy="4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1B61" w:rsidR="00ED054F" w:rsidP="00EB07F9" w:rsidRDefault="00CD4559" w14:paraId="590CF3BE" w14:textId="60EFA4A7">
      <w:pPr>
        <w:pBdr>
          <w:bottom w:val="single" w:color="auto" w:sz="6" w:space="1"/>
        </w:pBdr>
        <w:spacing w:before="240"/>
        <w:rPr>
          <w:rFonts w:cstheme="minorHAnsi"/>
          <w:b/>
          <w:bCs/>
          <w:sz w:val="32"/>
          <w:szCs w:val="32"/>
          <w:lang w:val="en-US"/>
        </w:rPr>
      </w:pPr>
      <w:r w:rsidRPr="00D11B61">
        <w:rPr>
          <w:rFonts w:cstheme="minorHAnsi"/>
          <w:b/>
          <w:bCs/>
          <w:sz w:val="32"/>
          <w:szCs w:val="32"/>
          <w:lang w:val="en-US"/>
        </w:rPr>
        <w:t xml:space="preserve">NCL OpenStack VM </w:t>
      </w:r>
      <w:r w:rsidRPr="00D11B61" w:rsidR="00F12DB7">
        <w:rPr>
          <w:rFonts w:cstheme="minorHAnsi"/>
          <w:b/>
          <w:bCs/>
          <w:sz w:val="32"/>
          <w:szCs w:val="32"/>
          <w:lang w:val="en-US"/>
        </w:rPr>
        <w:t>T</w:t>
      </w:r>
      <w:r w:rsidRPr="00D11B61">
        <w:rPr>
          <w:rFonts w:cstheme="minorHAnsi"/>
          <w:b/>
          <w:bCs/>
          <w:sz w:val="32"/>
          <w:szCs w:val="32"/>
          <w:lang w:val="en-US"/>
        </w:rPr>
        <w:t>esting Intern Assignment [06/05/2022]</w:t>
      </w:r>
    </w:p>
    <w:p w:rsidRPr="00EB4FB9" w:rsidR="00CD4559" w:rsidRDefault="00CD4559" w14:paraId="6D21A990" w14:textId="3F72EFA0">
      <w:pPr>
        <w:rPr>
          <w:rFonts w:cstheme="minorHAnsi"/>
          <w:b/>
          <w:bCs/>
          <w:lang w:val="en-US"/>
        </w:rPr>
      </w:pPr>
    </w:p>
    <w:p w:rsidRPr="00D11B61" w:rsidR="00CD4559" w:rsidP="0037448F" w:rsidRDefault="00CD4559" w14:paraId="375F9FC6" w14:textId="5137C9EE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11B61">
        <w:rPr>
          <w:rFonts w:cstheme="minorHAnsi"/>
          <w:b/>
          <w:bCs/>
          <w:sz w:val="28"/>
          <w:szCs w:val="28"/>
          <w:lang w:val="en-US"/>
        </w:rPr>
        <w:t>Project Description</w:t>
      </w:r>
    </w:p>
    <w:p w:rsidRPr="006B70B3" w:rsidR="006B70B3" w:rsidP="49ED7FBD" w:rsidRDefault="006B70B3" w14:paraId="3C0CDA2A" w14:textId="67689AC3">
      <w:pPr>
        <w:jc w:val="both"/>
        <w:rPr>
          <w:rFonts w:cs="Calibri" w:cstheme="minorAscii"/>
          <w:color w:val="333333"/>
          <w:shd w:val="clear" w:color="auto" w:fill="FFFFFF"/>
        </w:rPr>
      </w:pPr>
      <w:r w:rsidRPr="49ED7FBD" w:rsidR="006B70B3">
        <w:rPr>
          <w:rFonts w:cs="Calibri" w:cstheme="minorAscii"/>
          <w:color w:val="333333"/>
          <w:shd w:val="clear" w:color="auto" w:fill="FFFFFF"/>
        </w:rPr>
        <w:t xml:space="preserve">This assignment is an individual project which aims to let National Cybersecurity R&amp;D Laboratory (NCL) interns </w:t>
      </w:r>
      <w:r w:rsidRPr="49ED7FBD" w:rsidR="006B70B3">
        <w:rPr>
          <w:rFonts w:cs="Calibri" w:cstheme="minorAscii"/>
          <w:strike w:val="1"/>
          <w:color w:val="333333"/>
          <w:shd w:val="clear" w:color="auto" w:fill="FFFFFF"/>
          <w:rPrChange w:author="Florentiana Yuwono" w:date="2022-06-29T04:09:08.285Z" w:id="1359361170">
            <w:rPr>
              <w:rFonts w:cs="Calibri" w:cstheme="minorAscii"/>
              <w:color w:val="333333"/>
            </w:rPr>
          </w:rPrChange>
        </w:rPr>
        <w:t xml:space="preserve">can</w:t>
      </w:r>
      <w:r w:rsidRPr="49ED7FBD" w:rsidR="006B70B3">
        <w:rPr>
          <w:rFonts w:cs="Calibri" w:cstheme="minorAscii"/>
          <w:color w:val="333333"/>
          <w:shd w:val="clear" w:color="auto" w:fill="FFFFFF"/>
        </w:rPr>
        <w:t xml:space="preserve"> pick up the knowledge about OpenStack infrastructure-as-a-service (IaaS) clouds virtual servers provision system, get familiar with the OpenStack user platform, test all the public virtual machine image</w:t>
      </w:r>
      <w:ins w:author="Florentiana Yuwono" w:date="2022-06-29T04:11:00.054Z" w:id="1240301501">
        <w:r w:rsidRPr="49ED7FBD" w:rsidR="006B70B3">
          <w:rPr>
            <w:rFonts w:cs="Calibri" w:cstheme="minorAscii"/>
            <w:color w:val="333333"/>
            <w:shd w:val="clear" w:color="auto" w:fill="FFFFFF"/>
          </w:rPr>
          <w:t xml:space="preserve">s</w:t>
        </w:r>
      </w:ins>
      <w:r w:rsidRPr="49ED7FBD" w:rsidR="006B70B3">
        <w:rPr>
          <w:rFonts w:cs="Calibri" w:cstheme="minorAscii"/>
          <w:color w:val="333333"/>
          <w:shd w:val="clear" w:color="auto" w:fill="FFFFFF"/>
        </w:rPr>
        <w:t xml:space="preserve"> in NCL OpenStack [Beta] platform and create some OpenStack VM image</w:t>
      </w:r>
      <w:ins w:author="Florentiana Yuwono" w:date="2022-06-29T04:11:03.73Z" w:id="1795807669">
        <w:r w:rsidRPr="49ED7FBD" w:rsidR="006B70B3">
          <w:rPr>
            <w:rFonts w:cs="Calibri" w:cstheme="minorAscii"/>
            <w:color w:val="333333"/>
            <w:shd w:val="clear" w:color="auto" w:fill="FFFFFF"/>
          </w:rPr>
          <w:t xml:space="preserve">s</w:t>
        </w:r>
      </w:ins>
      <w:r w:rsidRPr="49ED7FBD" w:rsidR="006B70B3">
        <w:rPr>
          <w:rFonts w:cs="Calibri" w:cstheme="minorAscii"/>
          <w:color w:val="333333"/>
          <w:shd w:val="clear" w:color="auto" w:fill="FFFFFF"/>
        </w:rPr>
        <w:t xml:space="preserve"> which can be used by the NCL customers. </w:t>
      </w:r>
    </w:p>
    <w:p w:rsidRPr="00EB4FB9" w:rsidR="007F3ADC" w:rsidP="49ED7FBD" w:rsidRDefault="007F3ADC" w14:paraId="2A426893" w14:textId="557B05F9">
      <w:pPr>
        <w:rPr>
          <w:rFonts w:cs="Calibri" w:cstheme="minorAscii"/>
          <w:lang w:val="en-US"/>
        </w:rPr>
      </w:pPr>
      <w:r w:rsidRPr="67D6BB52" w:rsidR="007F3ADC">
        <w:rPr>
          <w:rFonts w:cs="Calibri" w:cstheme="minorAscii"/>
          <w:lang w:val="en-US"/>
        </w:rPr>
        <w:t>Project type:</w:t>
      </w:r>
      <w:r w:rsidRPr="67D6BB52" w:rsidR="00841E50">
        <w:rPr>
          <w:rFonts w:cs="Calibri" w:cstheme="minorAscii"/>
          <w:lang w:val="en-US"/>
        </w:rPr>
        <w:t xml:space="preserve"> Program</w:t>
      </w:r>
      <w:r w:rsidRPr="67D6BB52" w:rsidR="00AA35DD">
        <w:rPr>
          <w:rFonts w:cs="Calibri" w:cstheme="minorAscii"/>
          <w:lang w:val="en-US"/>
        </w:rPr>
        <w:t xml:space="preserve"> </w:t>
      </w:r>
      <w:del w:author="Florentiana Yuwono" w:date="2022-06-29T04:11:24.175Z" w:id="873531859">
        <w:r w:rsidRPr="67D6BB52" w:rsidDel="007F3ADC">
          <w:rPr>
            <w:rFonts w:cs="Calibri" w:cstheme="minorAscii"/>
            <w:lang w:val="en-US"/>
          </w:rPr>
          <w:delText>T</w:delText>
        </w:r>
      </w:del>
      <w:ins w:author="Florentiana Yuwono" w:date="2022-06-29T04:11:24.273Z" w:id="2054324682">
        <w:r w:rsidRPr="67D6BB52" w:rsidR="00AA35DD">
          <w:rPr>
            <w:rFonts w:cs="Calibri" w:cstheme="minorAscii"/>
            <w:lang w:val="en-US"/>
          </w:rPr>
          <w:t>t</w:t>
        </w:r>
      </w:ins>
      <w:r w:rsidRPr="67D6BB52" w:rsidR="00AA35DD">
        <w:rPr>
          <w:rFonts w:cs="Calibri" w:cstheme="minorAscii"/>
          <w:lang w:val="en-US"/>
        </w:rPr>
        <w:t>esting,</w:t>
      </w:r>
      <w:r w:rsidRPr="67D6BB52" w:rsidR="007F3ADC">
        <w:rPr>
          <w:rFonts w:cs="Calibri" w:cstheme="minorAscii"/>
          <w:lang w:val="en-US"/>
        </w:rPr>
        <w:t xml:space="preserve"> </w:t>
      </w:r>
      <w:r w:rsidRPr="67D6BB52" w:rsidR="00AA35DD">
        <w:rPr>
          <w:rFonts w:cs="Calibri" w:cstheme="minorAscii"/>
          <w:lang w:val="en-US"/>
        </w:rPr>
        <w:t>I</w:t>
      </w:r>
      <w:r w:rsidRPr="67D6BB52" w:rsidR="007F3ADC">
        <w:rPr>
          <w:rFonts w:cs="Calibri" w:cstheme="minorAscii"/>
          <w:lang w:val="en-US"/>
        </w:rPr>
        <w:t xml:space="preserve">ndividual </w:t>
      </w:r>
      <w:r w:rsidRPr="67D6BB52" w:rsidR="00385C9C">
        <w:rPr>
          <w:rFonts w:cs="Calibri" w:cstheme="minorAscii"/>
          <w:lang w:val="en-US"/>
        </w:rPr>
        <w:t>project</w:t>
      </w:r>
    </w:p>
    <w:p w:rsidRPr="00EB4FB9" w:rsidR="00CD370F" w:rsidP="49ED7FBD" w:rsidRDefault="00CD370F" w14:paraId="308E5D1E" w14:textId="0C1E6A37">
      <w:pPr>
        <w:rPr>
          <w:rFonts w:cs="Calibri" w:cstheme="minorAscii"/>
          <w:lang w:val="en-US"/>
        </w:rPr>
      </w:pPr>
      <w:r w:rsidRPr="49ED7FBD" w:rsidR="00CD370F">
        <w:rPr>
          <w:rFonts w:cs="Calibri" w:cstheme="minorAscii"/>
          <w:lang w:val="en-US"/>
        </w:rPr>
        <w:t xml:space="preserve">Project </w:t>
      </w:r>
      <w:r w:rsidRPr="49ED7FBD" w:rsidR="00D90DF7">
        <w:rPr>
          <w:rFonts w:cs="Calibri" w:cstheme="minorAscii"/>
          <w:lang w:val="en-US"/>
        </w:rPr>
        <w:t>workload</w:t>
      </w:r>
      <w:r w:rsidRPr="49ED7FBD" w:rsidR="00CD370F">
        <w:rPr>
          <w:rFonts w:cs="Calibri" w:cstheme="minorAscii"/>
          <w:lang w:val="en-US"/>
        </w:rPr>
        <w:t>: 1 day/</w:t>
      </w:r>
      <w:del w:author="Florentiana Yuwono" w:date="2022-06-29T04:11:35.79Z" w:id="1684457350">
        <w:r w:rsidRPr="49ED7FBD" w:rsidDel="00CD370F">
          <w:rPr>
            <w:rFonts w:cs="Calibri" w:cstheme="minorAscii"/>
            <w:lang w:val="en-US"/>
          </w:rPr>
          <w:delText xml:space="preserve"> </w:delText>
        </w:r>
      </w:del>
      <w:r w:rsidRPr="49ED7FBD" w:rsidR="00CD370F">
        <w:rPr>
          <w:rFonts w:cs="Calibri" w:cstheme="minorAscii"/>
          <w:lang w:val="en-US"/>
        </w:rPr>
        <w:t xml:space="preserve">week, </w:t>
      </w:r>
      <w:r w:rsidRPr="49ED7FBD" w:rsidR="00D90DF7">
        <w:rPr>
          <w:rFonts w:cs="Calibri" w:cstheme="minorAscii"/>
          <w:lang w:val="en-US"/>
        </w:rPr>
        <w:t xml:space="preserve">total </w:t>
      </w:r>
      <w:r w:rsidRPr="49ED7FBD" w:rsidR="00CD370F">
        <w:rPr>
          <w:rFonts w:cs="Calibri" w:cstheme="minorAscii"/>
          <w:lang w:val="en-US"/>
        </w:rPr>
        <w:t>12 week</w:t>
      </w:r>
      <w:r w:rsidRPr="49ED7FBD" w:rsidR="00CD370F">
        <w:rPr>
          <w:rFonts w:cs="Calibri" w:cstheme="minorAscii"/>
          <w:lang w:val="en-US"/>
        </w:rPr>
        <w:t xml:space="preserve">. </w:t>
      </w:r>
    </w:p>
    <w:p w:rsidRPr="00EB4FB9" w:rsidR="00CD370F" w:rsidRDefault="00CD370F" w14:paraId="066DCAB5" w14:textId="6FB02593">
      <w:pPr>
        <w:rPr>
          <w:rFonts w:cstheme="minorHAnsi"/>
          <w:lang w:val="en-US"/>
        </w:rPr>
      </w:pPr>
    </w:p>
    <w:p w:rsidRPr="00D11B61" w:rsidR="004A7294" w:rsidP="007B18CD" w:rsidRDefault="007B18CD" w14:paraId="539E6CC4" w14:textId="2A5CDD99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D11B61">
        <w:rPr>
          <w:rFonts w:cstheme="minorHAnsi"/>
          <w:b/>
          <w:bCs/>
          <w:sz w:val="28"/>
          <w:szCs w:val="28"/>
          <w:lang w:val="en-US"/>
        </w:rPr>
        <w:t xml:space="preserve">Assignment </w:t>
      </w:r>
      <w:r w:rsidRPr="00D11B61" w:rsidR="004A7294">
        <w:rPr>
          <w:rFonts w:cstheme="minorHAnsi"/>
          <w:b/>
          <w:bCs/>
          <w:sz w:val="28"/>
          <w:szCs w:val="28"/>
          <w:lang w:val="en-US"/>
        </w:rPr>
        <w:t xml:space="preserve">Introduction </w:t>
      </w:r>
    </w:p>
    <w:p w:rsidR="00573080" w:rsidP="002B6225" w:rsidRDefault="00573080" w14:paraId="0E512A00" w14:textId="77777777">
      <w:pPr>
        <w:jc w:val="both"/>
        <w:rPr>
          <w:rFonts w:cstheme="minorHAnsi"/>
        </w:rPr>
      </w:pPr>
    </w:p>
    <w:p w:rsidRPr="00F12DB7" w:rsidR="00A224CA" w:rsidP="002B6225" w:rsidRDefault="00573080" w14:paraId="49B16C04" w14:textId="76125565">
      <w:pPr>
        <w:jc w:val="both"/>
        <w:rPr>
          <w:rFonts w:cstheme="minorHAnsi"/>
          <w:b/>
          <w:bCs/>
        </w:rPr>
      </w:pPr>
      <w:r w:rsidRPr="00F12DB7">
        <w:rPr>
          <w:rFonts w:cstheme="minorHAnsi"/>
          <w:b/>
          <w:bCs/>
        </w:rPr>
        <w:t xml:space="preserve">1.1 </w:t>
      </w:r>
      <w:r w:rsidRPr="00F12DB7" w:rsidR="00A224CA">
        <w:rPr>
          <w:rFonts w:cstheme="minorHAnsi"/>
          <w:b/>
          <w:bCs/>
        </w:rPr>
        <w:t xml:space="preserve">Assignment background </w:t>
      </w:r>
    </w:p>
    <w:p w:rsidR="003561DE" w:rsidP="67D6BB52" w:rsidRDefault="003423C0" w14:paraId="40D1C0A2" w14:textId="0CD17A39">
      <w:pPr>
        <w:jc w:val="both"/>
        <w:rPr>
          <w:rFonts w:cs="Calibri" w:cstheme="minorAscii"/>
          <w:color w:val="202122"/>
          <w:sz w:val="21"/>
          <w:szCs w:val="21"/>
          <w:shd w:val="clear" w:color="auto" w:fill="FFFFFF"/>
        </w:rPr>
      </w:pPr>
      <w:r w:rsidRPr="67D6BB52" w:rsidR="003423C0">
        <w:rPr>
          <w:rFonts w:cs="Calibri" w:cstheme="minorAscii"/>
        </w:rPr>
        <w:t xml:space="preserve">National Cybersecurity R&amp;D </w:t>
      </w:r>
      <w:r w:rsidRPr="67D6BB52" w:rsidR="006B5055">
        <w:rPr>
          <w:rFonts w:cs="Calibri" w:cstheme="minorAscii"/>
        </w:rPr>
        <w:t>Lab (</w:t>
      </w:r>
      <w:r w:rsidRPr="67D6BB52" w:rsidR="00FC159E">
        <w:rPr>
          <w:rFonts w:cs="Calibri" w:cstheme="minorAscii"/>
        </w:rPr>
        <w:t>NCL)</w:t>
      </w:r>
      <w:r w:rsidRPr="67D6BB52" w:rsidR="00A528E0">
        <w:rPr>
          <w:rFonts w:cs="Calibri" w:cstheme="minorAscii"/>
        </w:rPr>
        <w:t xml:space="preserve"> </w:t>
      </w:r>
      <w:r w:rsidRPr="67D6BB52" w:rsidR="00E07D75">
        <w:rPr>
          <w:rFonts w:cs="Calibri" w:cstheme="minorAscii"/>
        </w:rPr>
        <w:t>was</w:t>
      </w:r>
      <w:r w:rsidRPr="67D6BB52" w:rsidR="00FC159E">
        <w:rPr>
          <w:rFonts w:cs="Calibri" w:cstheme="minorAscii"/>
        </w:rPr>
        <w:t xml:space="preserve"> </w:t>
      </w:r>
      <w:r w:rsidRPr="67D6BB52" w:rsidR="00FC159E">
        <w:rPr>
          <w:rFonts w:cs="Calibri" w:cstheme="minorAscii"/>
        </w:rPr>
        <w:t xml:space="preserve">established</w:t>
      </w:r>
      <w:r w:rsidRPr="67D6BB52" w:rsidR="003423C0">
        <w:rPr>
          <w:rFonts w:cs="Calibri" w:cstheme="minorAscii"/>
        </w:rPr>
        <w:t xml:space="preserve"> in 2015 and funded under the National Cybersecurity R&amp;D (NCR) Programme</w:t>
      </w:r>
      <w:r w:rsidRPr="67D6BB52" w:rsidR="008F0171">
        <w:rPr>
          <w:rFonts w:cs="Calibri" w:cstheme="minorAscii"/>
        </w:rPr>
        <w:t xml:space="preserve">. NCL is </w:t>
      </w:r>
      <w:r w:rsidRPr="67D6BB52" w:rsidR="00A95004">
        <w:rPr>
          <w:rFonts w:cs="Calibri" w:cstheme="minorAscii"/>
        </w:rPr>
        <w:t>provid</w:t>
      </w:r>
      <w:r w:rsidRPr="67D6BB52" w:rsidR="00A95004">
        <w:rPr>
          <w:rFonts w:cs="Calibri" w:cstheme="minorAscii"/>
        </w:rPr>
        <w:t xml:space="preserve">ing</w:t>
      </w:r>
      <w:r w:rsidRPr="67D6BB52" w:rsidR="00A95004">
        <w:rPr>
          <w:rFonts w:cs="Calibri" w:cstheme="minorAscii"/>
        </w:rPr>
        <w:t xml:space="preserve"> </w:t>
      </w:r>
      <w:r w:rsidRPr="67D6BB52" w:rsidR="00A95004">
        <w:rPr>
          <w:rFonts w:cs="Calibri" w:cstheme="minorAscii"/>
        </w:rPr>
        <w:t>support</w:t>
      </w:r>
      <w:r w:rsidRPr="67D6BB52" w:rsidR="00E8005A">
        <w:rPr>
          <w:rFonts w:cs="Calibri" w:cstheme="minorAscii"/>
        </w:rPr>
        <w:t xml:space="preserve"> to the Singapore </w:t>
      </w:r>
      <w:r w:rsidRPr="67D6BB52" w:rsidR="00EC498E">
        <w:rPr>
          <w:rFonts w:cs="Calibri" w:cstheme="minorAscii"/>
        </w:rPr>
        <w:t>C</w:t>
      </w:r>
      <w:r w:rsidRPr="67D6BB52" w:rsidR="00E8005A">
        <w:rPr>
          <w:rFonts w:cs="Calibri" w:cstheme="minorAscii"/>
        </w:rPr>
        <w:t xml:space="preserve">ybersecurity R&amp;D </w:t>
      </w:r>
      <w:r w:rsidRPr="67D6BB52" w:rsidR="00F906F3">
        <w:rPr>
          <w:rFonts w:cs="Calibri" w:cstheme="minorAscii"/>
        </w:rPr>
        <w:t>C</w:t>
      </w:r>
      <w:r w:rsidRPr="67D6BB52" w:rsidR="00E8005A">
        <w:rPr>
          <w:rFonts w:cs="Calibri" w:cstheme="minorAscii"/>
        </w:rPr>
        <w:t xml:space="preserve">ommunity in terms of their </w:t>
      </w:r>
      <w:r w:rsidRPr="67D6BB52" w:rsidR="003D64F8">
        <w:rPr>
          <w:rFonts w:cs="Calibri" w:cstheme="minorAscii"/>
        </w:rPr>
        <w:t xml:space="preserve">R&amp;D, </w:t>
      </w:r>
      <w:r w:rsidRPr="67D6BB52" w:rsidR="00E8005A">
        <w:rPr>
          <w:rFonts w:cs="Calibri" w:cstheme="minorAscii"/>
        </w:rPr>
        <w:t>research experimentation</w:t>
      </w:r>
      <w:r w:rsidRPr="67D6BB52" w:rsidR="00D8749A">
        <w:rPr>
          <w:rFonts w:cs="Calibri" w:cstheme="minorAscii"/>
        </w:rPr>
        <w:t xml:space="preserve"> and </w:t>
      </w:r>
      <w:r w:rsidRPr="67D6BB52" w:rsidR="00E8005A">
        <w:rPr>
          <w:rFonts w:cs="Calibri" w:cstheme="minorAscii"/>
        </w:rPr>
        <w:t>testing requirements.</w:t>
      </w:r>
      <w:r w:rsidRPr="67D6BB52" w:rsidR="002B6225">
        <w:rPr>
          <w:rFonts w:cs="Calibri" w:cstheme="minorAscii"/>
        </w:rPr>
        <w:t xml:space="preserve"> </w:t>
      </w:r>
      <w:r w:rsidRPr="67D6BB52" w:rsidR="00647653">
        <w:rPr>
          <w:rFonts w:cs="Calibri" w:cstheme="minorAscii"/>
        </w:rPr>
        <w:t xml:space="preserve">One of NCL </w:t>
      </w:r>
      <w:r w:rsidRPr="67D6BB52" w:rsidR="00A95004">
        <w:rPr>
          <w:rFonts w:cs="Calibri" w:cstheme="minorAscii"/>
        </w:rPr>
        <w:t xml:space="preserve">business </w:t>
      </w:r>
      <w:r w:rsidRPr="67D6BB52" w:rsidR="00647653">
        <w:rPr>
          <w:rFonts w:cs="Calibri" w:cstheme="minorAscii"/>
        </w:rPr>
        <w:t>service is provid</w:t>
      </w:r>
      <w:r w:rsidRPr="67D6BB52" w:rsidR="00047342">
        <w:rPr>
          <w:rFonts w:cs="Calibri" w:cstheme="minorAscii"/>
        </w:rPr>
        <w:t>ing</w:t>
      </w:r>
      <w:r w:rsidRPr="67D6BB52" w:rsidR="00647653">
        <w:rPr>
          <w:rFonts w:cs="Calibri" w:cstheme="minorAscii"/>
        </w:rPr>
        <w:t xml:space="preserve"> the </w:t>
      </w:r>
      <w:r w:rsidRPr="67D6BB52" w:rsidR="00A21207">
        <w:rPr>
          <w:rFonts w:cs="Calibri" w:cstheme="minorAscii"/>
          <w:lang w:val="en-US"/>
        </w:rPr>
        <w:t xml:space="preserve">infrastructure-as-a-service (IaaS) </w:t>
      </w:r>
      <w:r w:rsidRPr="67D6BB52" w:rsidR="00A21207">
        <w:rPr>
          <w:rFonts w:cs="Calibri" w:cstheme="minorAscii"/>
          <w:color w:val="202122"/>
          <w:sz w:val="21"/>
          <w:szCs w:val="21"/>
          <w:shd w:val="clear" w:color="auto" w:fill="FFFFFF"/>
        </w:rPr>
        <w:t>clouds virtual servers provision system</w:t>
      </w:r>
      <w:r w:rsidRPr="67D6BB52" w:rsidR="00603259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 for users to</w:t>
      </w:r>
      <w:r w:rsidRPr="67D6BB52" w:rsidR="00A72720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 do</w:t>
      </w:r>
      <w:r w:rsidRPr="67D6BB52" w:rsidR="00603259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 </w:t>
      </w:r>
      <w:r w:rsidRPr="67D6BB52" w:rsidR="00412B07">
        <w:rPr>
          <w:rFonts w:cs="Calibri" w:cstheme="minorAscii"/>
          <w:color w:val="202122"/>
          <w:sz w:val="21"/>
          <w:szCs w:val="21"/>
          <w:shd w:val="clear" w:color="auto" w:fill="FFFFFF"/>
        </w:rPr>
        <w:t>d</w:t>
      </w:r>
      <w:r w:rsidRPr="67D6BB52" w:rsidR="006F11BE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evelopment, </w:t>
      </w:r>
      <w:bookmarkStart w:name="_Int_ArUjQJj0" w:id="181222521"/>
      <w:del w:author="Florentiana Yuwono" w:date="2022-06-29T07:34:20.889Z" w:id="1474868137">
        <w:r w:rsidRPr="67D6BB52" w:rsidDel="00F7707B">
          <w:rPr>
            <w:rFonts w:cs="Calibri" w:cstheme="minorAscii"/>
            <w:color w:val="202122"/>
            <w:sz w:val="21"/>
            <w:szCs w:val="21"/>
          </w:rPr>
          <w:delText>t</w:delText>
        </w:r>
        <w:r w:rsidRPr="67D6BB52" w:rsidDel="006F11BE">
          <w:rPr>
            <w:rFonts w:cs="Calibri" w:cstheme="minorAscii"/>
            <w:color w:val="202122"/>
            <w:sz w:val="21"/>
            <w:szCs w:val="21"/>
          </w:rPr>
          <w:delText>esting</w:delText>
        </w:r>
      </w:del>
      <w:ins w:author="Florentiana Yuwono" w:date="2022-06-29T07:34:20.89Z" w:id="1930868312">
        <w:r w:rsidRPr="67D6BB52" w:rsidR="006F11BE">
          <w:rPr>
            <w:rFonts w:cs="Calibri" w:cstheme="minorAscii"/>
            <w:color w:val="202122"/>
            <w:sz w:val="21"/>
            <w:szCs w:val="21"/>
            <w:shd w:val="clear" w:color="auto" w:fill="FFFFFF"/>
          </w:rPr>
          <w:t xml:space="preserve">t</w:t>
        </w:r>
        <w:r w:rsidRPr="67D6BB52" w:rsidR="006F11BE">
          <w:rPr>
            <w:rFonts w:cs="Calibri" w:cstheme="minorAscii"/>
            <w:color w:val="202122"/>
            <w:sz w:val="21"/>
            <w:szCs w:val="21"/>
            <w:shd w:val="clear" w:color="auto" w:fill="FFFFFF"/>
          </w:rPr>
          <w:t xml:space="preserve">esting,</w:t>
        </w:r>
      </w:ins>
      <w:bookmarkEnd w:id="181222521"/>
      <w:r w:rsidRPr="67D6BB52" w:rsidR="006F11BE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 and </w:t>
      </w:r>
      <w:r w:rsidRPr="67D6BB52" w:rsidR="00D92252">
        <w:rPr>
          <w:rFonts w:cs="Calibri" w:cstheme="minorAscii"/>
          <w:color w:val="202122"/>
          <w:sz w:val="21"/>
          <w:szCs w:val="21"/>
          <w:shd w:val="clear" w:color="auto" w:fill="FFFFFF"/>
        </w:rPr>
        <w:t>e</w:t>
      </w:r>
      <w:r w:rsidRPr="67D6BB52" w:rsidR="006F11BE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valuation of security solutions, </w:t>
      </w:r>
      <w:bookmarkStart w:name="_Int_xr3EdiPu" w:id="1628794435"/>
      <w:del w:author="Florentiana Yuwono" w:date="2022-06-29T07:34:16.763Z" w:id="1405906931">
        <w:r w:rsidRPr="67D6BB52" w:rsidDel="007432B5">
          <w:rPr>
            <w:rFonts w:cs="Calibri" w:cstheme="minorAscii"/>
            <w:color w:val="202122"/>
            <w:sz w:val="21"/>
            <w:szCs w:val="21"/>
          </w:rPr>
          <w:delText>t</w:delText>
        </w:r>
        <w:r w:rsidRPr="67D6BB52" w:rsidDel="007432B5">
          <w:rPr>
            <w:rFonts w:cs="Calibri" w:cstheme="minorAscii"/>
            <w:color w:val="202122"/>
            <w:sz w:val="21"/>
            <w:szCs w:val="21"/>
          </w:rPr>
          <w:delText>raining</w:delText>
        </w:r>
      </w:del>
      <w:ins w:author="Florentiana Yuwono" w:date="2022-06-29T07:34:16.764Z" w:id="465906512">
        <w:r w:rsidRPr="67D6BB52" w:rsidR="007432B5">
          <w:rPr>
            <w:rFonts w:cs="Calibri" w:cstheme="minorAscii"/>
            <w:color w:val="202122"/>
            <w:sz w:val="21"/>
            <w:szCs w:val="21"/>
            <w:shd w:val="clear" w:color="auto" w:fill="FFFFFF"/>
          </w:rPr>
          <w:t>training,</w:t>
        </w:r>
      </w:ins>
      <w:bookmarkEnd w:id="1628794435"/>
      <w:r w:rsidRPr="67D6BB52" w:rsidR="007432B5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 </w:t>
      </w:r>
      <w:r w:rsidRPr="67D6BB52" w:rsidR="006F11BE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and </w:t>
      </w:r>
      <w:r w:rsidRPr="67D6BB52" w:rsidR="00685BBB">
        <w:rPr>
          <w:rFonts w:cs="Calibri" w:cstheme="minorAscii"/>
          <w:color w:val="202122"/>
          <w:sz w:val="21"/>
          <w:szCs w:val="21"/>
          <w:shd w:val="clear" w:color="auto" w:fill="FFFFFF"/>
        </w:rPr>
        <w:t>s</w:t>
      </w:r>
      <w:r w:rsidRPr="67D6BB52" w:rsidR="006F11BE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kills </w:t>
      </w:r>
      <w:r w:rsidRPr="67D6BB52" w:rsidR="00D06DE9">
        <w:rPr>
          <w:rFonts w:cs="Calibri" w:cstheme="minorAscii"/>
          <w:color w:val="202122"/>
          <w:sz w:val="21"/>
          <w:szCs w:val="21"/>
          <w:shd w:val="clear" w:color="auto" w:fill="FFFFFF"/>
        </w:rPr>
        <w:t>a</w:t>
      </w:r>
      <w:r w:rsidRPr="67D6BB52" w:rsidR="006F11BE">
        <w:rPr>
          <w:rFonts w:cs="Calibri" w:cstheme="minorAscii"/>
          <w:color w:val="202122"/>
          <w:sz w:val="21"/>
          <w:szCs w:val="21"/>
          <w:shd w:val="clear" w:color="auto" w:fill="FFFFFF"/>
        </w:rPr>
        <w:t>ssessment</w:t>
      </w:r>
      <w:r w:rsidRPr="67D6BB52" w:rsidR="00093C6B">
        <w:rPr>
          <w:rFonts w:cs="Calibri" w:cstheme="minorAscii"/>
          <w:color w:val="202122"/>
          <w:sz w:val="21"/>
          <w:szCs w:val="21"/>
          <w:shd w:val="clear" w:color="auto" w:fill="FFFFFF"/>
        </w:rPr>
        <w:t xml:space="preserve"> with OpenStack </w:t>
      </w:r>
      <w:r w:rsidRPr="67D6BB52" w:rsidR="005D50A7">
        <w:rPr>
          <w:rFonts w:cs="Calibri" w:cstheme="minorAscii"/>
          <w:color w:val="202122"/>
          <w:sz w:val="21"/>
          <w:szCs w:val="21"/>
          <w:shd w:val="clear" w:color="auto" w:fill="FFFFFF"/>
        </w:rPr>
        <w:t>provision testbed.</w:t>
      </w:r>
      <w:del w:author="Thng Yu Xuan" w:date="2022-06-29T08:13:30.428Z" w:id="2101232694">
        <w:r w:rsidRPr="67D6BB52" w:rsidDel="00194E29">
          <w:rPr>
            <w:rFonts w:cs="Calibri" w:cstheme="minorAscii"/>
            <w:color w:val="202122"/>
            <w:sz w:val="21"/>
            <w:szCs w:val="21"/>
          </w:rPr>
          <w:delText xml:space="preserve"> </w:delText>
        </w:r>
      </w:del>
    </w:p>
    <w:p w:rsidR="00D92A02" w:rsidP="002B6225" w:rsidRDefault="00194E29" w14:paraId="410CC621" w14:textId="694A7DC6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194E29">
        <w:rPr>
          <w:rFonts w:cstheme="minorHAnsi"/>
          <w:color w:val="202122"/>
          <w:sz w:val="21"/>
          <w:szCs w:val="21"/>
          <w:shd w:val="clear" w:color="auto" w:fill="FFFFFF"/>
        </w:rPr>
        <w:t xml:space="preserve">OpenStack is an </w:t>
      </w:r>
      <w:r w:rsidRPr="00194E29" w:rsidR="007E352D">
        <w:rPr>
          <w:rFonts w:cstheme="minorHAnsi"/>
          <w:color w:val="202122"/>
          <w:sz w:val="21"/>
          <w:szCs w:val="21"/>
          <w:shd w:val="clear" w:color="auto" w:fill="FFFFFF"/>
        </w:rPr>
        <w:t>open-source</w:t>
      </w:r>
      <w:r w:rsidRPr="00194E29">
        <w:rPr>
          <w:rFonts w:cstheme="minorHAnsi"/>
          <w:color w:val="202122"/>
          <w:sz w:val="21"/>
          <w:szCs w:val="21"/>
          <w:shd w:val="clear" w:color="auto" w:fill="FFFFFF"/>
        </w:rPr>
        <w:t xml:space="preserve"> cloud computing infrastructure software project and is one of the three most active </w:t>
      </w:r>
      <w:r w:rsidRPr="00194E29" w:rsidR="007E352D">
        <w:rPr>
          <w:rFonts w:cstheme="minorHAnsi"/>
          <w:color w:val="202122"/>
          <w:sz w:val="21"/>
          <w:szCs w:val="21"/>
          <w:shd w:val="clear" w:color="auto" w:fill="FFFFFF"/>
        </w:rPr>
        <w:t>open-source</w:t>
      </w:r>
      <w:r w:rsidRPr="00194E29">
        <w:rPr>
          <w:rFonts w:cstheme="minorHAnsi"/>
          <w:color w:val="202122"/>
          <w:sz w:val="21"/>
          <w:szCs w:val="21"/>
          <w:shd w:val="clear" w:color="auto" w:fill="FFFFFF"/>
        </w:rPr>
        <w:t xml:space="preserve"> projects in the world.</w:t>
      </w:r>
    </w:p>
    <w:p w:rsidR="002E762C" w:rsidP="002B6225" w:rsidRDefault="002E762C" w14:paraId="7A64A29D" w14:textId="77777777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:rsidRPr="00CB43D4" w:rsidR="00EA4A8C" w:rsidP="002B6225" w:rsidRDefault="00CF01C8" w14:paraId="0ABFB2A1" w14:textId="1179E290">
      <w:pPr>
        <w:jc w:val="both"/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</w:pPr>
      <w:r w:rsidRPr="00CB43D4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1.2 </w:t>
      </w:r>
      <w:r w:rsidRPr="00CB43D4" w:rsidR="000274A3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NCL OpenStack Testbed Platform</w:t>
      </w:r>
    </w:p>
    <w:p w:rsidRPr="007E352D" w:rsidR="00A53390" w:rsidP="67D6BB52" w:rsidRDefault="006B5055" w14:paraId="039ABD55" w14:textId="43E53A6B">
      <w:pPr>
        <w:jc w:val="both"/>
        <w:rPr>
          <w:rFonts w:cs="Calibri" w:cstheme="minorAscii"/>
          <w:shd w:val="clear" w:color="auto" w:fill="FFFFFF"/>
        </w:rPr>
      </w:pPr>
      <w:r w:rsidRPr="67D6BB52" w:rsidR="006B5055">
        <w:rPr>
          <w:rFonts w:cs="Calibri" w:cstheme="minorAscii"/>
          <w:shd w:val="clear" w:color="auto" w:fill="FFFFFF"/>
        </w:rPr>
        <w:t xml:space="preserve">Currently NCL </w:t>
      </w:r>
      <w:r w:rsidRPr="67D6BB52" w:rsidR="00261152">
        <w:rPr>
          <w:rFonts w:cs="Calibri" w:cstheme="minorAscii"/>
          <w:shd w:val="clear" w:color="auto" w:fill="FFFFFF"/>
        </w:rPr>
        <w:t xml:space="preserve">is </w:t>
      </w:r>
      <w:r w:rsidRPr="67D6BB52" w:rsidR="00AA310F">
        <w:rPr>
          <w:rFonts w:cs="Calibri" w:cstheme="minorAscii"/>
          <w:shd w:val="clear" w:color="auto" w:fill="FFFFFF"/>
        </w:rPr>
        <w:t>us</w:t>
      </w:r>
      <w:r w:rsidRPr="67D6BB52" w:rsidR="00261152">
        <w:rPr>
          <w:rFonts w:cs="Calibri" w:cstheme="minorAscii"/>
          <w:shd w:val="clear" w:color="auto" w:fill="FFFFFF"/>
        </w:rPr>
        <w:t>ing</w:t>
      </w:r>
      <w:r w:rsidRPr="67D6BB52" w:rsidR="00AA310F">
        <w:rPr>
          <w:rFonts w:cs="Calibri" w:cstheme="minorAscii"/>
          <w:shd w:val="clear" w:color="auto" w:fill="FFFFFF"/>
        </w:rPr>
        <w:t xml:space="preserve"> OpenStack to implement </w:t>
      </w:r>
      <w:r w:rsidRPr="67D6BB52" w:rsidR="009F2446">
        <w:rPr>
          <w:rFonts w:cs="Calibri" w:cstheme="minorAscii"/>
          <w:shd w:val="clear" w:color="auto" w:fill="FFFFFF"/>
        </w:rPr>
        <w:t xml:space="preserve">the cluster construction </w:t>
      </w:r>
      <w:r w:rsidRPr="67D6BB52" w:rsidR="00AA310F">
        <w:rPr>
          <w:rFonts w:cs="Calibri" w:cstheme="minorAscii"/>
          <w:shd w:val="clear" w:color="auto" w:fill="FFFFFF"/>
        </w:rPr>
        <w:t xml:space="preserve">and </w:t>
      </w:r>
      <w:r w:rsidRPr="67D6BB52" w:rsidR="00AD0107">
        <w:rPr>
          <w:rFonts w:cs="Calibri" w:cstheme="minorAscii"/>
          <w:shd w:val="clear" w:color="auto" w:fill="FFFFFF"/>
        </w:rPr>
        <w:t xml:space="preserve">provide</w:t>
      </w:r>
      <w:r w:rsidRPr="67D6BB52" w:rsidR="00AD0107">
        <w:rPr>
          <w:rFonts w:cs="Calibri" w:cstheme="minorAscii"/>
          <w:shd w:val="clear" w:color="auto" w:fill="FFFFFF"/>
        </w:rPr>
        <w:t xml:space="preserve"> </w:t>
      </w:r>
      <w:r w:rsidRPr="67D6BB52" w:rsidR="00CB2D17">
        <w:rPr>
          <w:rFonts w:cs="Calibri" w:cstheme="minorAscii"/>
          <w:shd w:val="clear" w:color="auto" w:fill="FFFFFF"/>
        </w:rPr>
        <w:t xml:space="preserve">the </w:t>
      </w:r>
      <w:r w:rsidRPr="67D6BB52" w:rsidR="006A1490">
        <w:rPr>
          <w:rFonts w:cs="Calibri" w:cstheme="minorAscii"/>
          <w:shd w:val="clear" w:color="auto" w:fill="FFFFFF"/>
        </w:rPr>
        <w:t xml:space="preserve">testbed platform </w:t>
      </w:r>
      <w:r w:rsidRPr="67D6BB52" w:rsidR="00AA310F">
        <w:rPr>
          <w:rFonts w:cs="Calibri" w:cstheme="minorAscii"/>
          <w:shd w:val="clear" w:color="auto" w:fill="FFFFFF"/>
        </w:rPr>
        <w:t>service.</w:t>
      </w:r>
      <w:r w:rsidRPr="67D6BB52" w:rsidR="00104CD0">
        <w:rPr>
          <w:rFonts w:cs="Calibri" w:cstheme="minorAscii"/>
          <w:shd w:val="clear" w:color="auto" w:fill="FFFFFF"/>
        </w:rPr>
        <w:t xml:space="preserve"> NCL</w:t>
      </w:r>
      <w:r w:rsidRPr="67D6BB52" w:rsidR="003044AC">
        <w:rPr>
          <w:rFonts w:cs="Calibri" w:cstheme="minorAscii"/>
          <w:shd w:val="clear" w:color="auto" w:fill="FFFFFF"/>
        </w:rPr>
        <w:t xml:space="preserve"> has</w:t>
      </w:r>
      <w:r w:rsidRPr="67D6BB52" w:rsidR="00104CD0">
        <w:rPr>
          <w:rFonts w:cs="Calibri" w:cstheme="minorAscii"/>
          <w:shd w:val="clear" w:color="auto" w:fill="FFFFFF"/>
        </w:rPr>
        <w:t xml:space="preserve"> </w:t>
      </w:r>
      <w:r w:rsidRPr="67D6BB52" w:rsidR="00DF6E1A">
        <w:rPr>
          <w:rFonts w:cs="Calibri" w:cstheme="minorAscii"/>
          <w:shd w:val="clear" w:color="auto" w:fill="FFFFFF"/>
        </w:rPr>
        <w:t xml:space="preserve">several </w:t>
      </w:r>
      <w:bookmarkStart w:name="_Int_oFLd5faX" w:id="1989180638"/>
      <w:del w:author="Florentiana Yuwono" w:date="2022-06-29T07:34:29.959Z" w:id="788035622">
        <w:r w:rsidRPr="67D6BB52" w:rsidDel="00DF6E1A">
          <w:rPr>
            <w:rFonts w:cs="Calibri" w:cstheme="minorAscii"/>
          </w:rPr>
          <w:delText xml:space="preserve">different </w:delText>
        </w:r>
        <w:r w:rsidRPr="67D6BB52" w:rsidDel="00697289">
          <w:rPr>
            <w:rFonts w:cs="Calibri" w:cstheme="minorAscii"/>
          </w:rPr>
          <w:delText>levels</w:delText>
        </w:r>
      </w:del>
      <w:ins w:author="Florentiana Yuwono" w:date="2022-06-29T07:34:29.959Z" w:id="1602717374">
        <w:r w:rsidRPr="67D6BB52" w:rsidR="00697289">
          <w:rPr>
            <w:rFonts w:cs="Calibri" w:cstheme="minorAscii"/>
            <w:shd w:val="clear" w:color="auto" w:fill="FFFFFF"/>
          </w:rPr>
          <w:t>distinct levels</w:t>
        </w:r>
      </w:ins>
      <w:bookmarkEnd w:id="1989180638"/>
      <w:r w:rsidRPr="67D6BB52" w:rsidR="00DF6E1A">
        <w:rPr>
          <w:rFonts w:cs="Calibri" w:cstheme="minorAscii"/>
          <w:shd w:val="clear" w:color="auto" w:fill="FFFFFF"/>
        </w:rPr>
        <w:t xml:space="preserve"> of OpenStack service</w:t>
      </w:r>
      <w:r w:rsidRPr="67D6BB52" w:rsidR="007B5B55">
        <w:rPr>
          <w:rFonts w:cs="Calibri" w:cstheme="minorAscii"/>
          <w:shd w:val="clear" w:color="auto" w:fill="FFFFFF"/>
        </w:rPr>
        <w:t xml:space="preserve"> cluster </w:t>
      </w:r>
      <w:r w:rsidRPr="67D6BB52" w:rsidR="00DF6E1A">
        <w:rPr>
          <w:rFonts w:cs="Calibri" w:cstheme="minorAscii"/>
          <w:shd w:val="clear" w:color="auto" w:fill="FFFFFF"/>
        </w:rPr>
        <w:t xml:space="preserve">for </w:t>
      </w:r>
      <w:bookmarkStart w:name="_Int_m3nZgPh2" w:id="1924972466"/>
      <w:del w:author="Florentiana Yuwono" w:date="2022-06-29T07:34:34.103Z" w:id="385840029">
        <w:r w:rsidRPr="67D6BB52" w:rsidDel="00DF6E1A">
          <w:rPr>
            <w:rFonts w:cs="Calibri" w:cstheme="minorAscii"/>
          </w:rPr>
          <w:delText>different kin</w:delText>
        </w:r>
        <w:r w:rsidRPr="67D6BB52" w:rsidDel="00DF6E1A">
          <w:rPr>
            <w:rFonts w:cs="Calibri" w:cstheme="minorAscii"/>
          </w:rPr>
          <w:delText>d</w:delText>
        </w:r>
        <w:r w:rsidRPr="67D6BB52" w:rsidDel="009D04BA">
          <w:rPr>
            <w:rFonts w:cs="Calibri" w:cstheme="minorAscii"/>
          </w:rPr>
          <w:delText>s</w:delText>
        </w:r>
      </w:del>
      <w:ins w:author="Florentiana Yuwono" w:date="2022-06-29T07:34:34.104Z" w:id="1918415508">
        <w:r w:rsidRPr="67D6BB52" w:rsidR="009D04BA">
          <w:rPr>
            <w:rFonts w:cs="Calibri" w:cstheme="minorAscii"/>
            <w:shd w:val="clear" w:color="auto" w:fill="FFFFFF"/>
          </w:rPr>
          <w:t>various kinds</w:t>
        </w:r>
      </w:ins>
      <w:bookmarkEnd w:id="1924972466"/>
      <w:r w:rsidRPr="67D6BB52" w:rsidR="00DF6E1A">
        <w:rPr>
          <w:rFonts w:cs="Calibri" w:cstheme="minorAscii"/>
          <w:shd w:val="clear" w:color="auto" w:fill="FFFFFF"/>
        </w:rPr>
        <w:t xml:space="preserve"> of users</w:t>
      </w:r>
      <w:r w:rsidRPr="67D6BB52" w:rsidR="009B3258">
        <w:rPr>
          <w:rFonts w:cs="Calibri" w:cstheme="minorAscii"/>
          <w:shd w:val="clear" w:color="auto" w:fill="FFFFFF"/>
        </w:rPr>
        <w:t xml:space="preserve"> as shown below, the intern will do this assignment on the </w:t>
      </w:r>
      <w:r w:rsidRPr="67D6BB52" w:rsidR="00432B75">
        <w:rPr>
          <w:rFonts w:cs="Calibri" w:cstheme="minorAscii"/>
          <w:shd w:val="clear" w:color="auto" w:fill="FFFFFF"/>
        </w:rPr>
        <w:t>Open stack</w:t>
      </w:r>
      <w:ins w:author="Florentiana Yuwono" w:date="2022-06-29T05:52:59.325Z" w:id="2105500305">
        <w:r w:rsidRPr="67D6BB52" w:rsidR="00432B75">
          <w:rPr>
            <w:rFonts w:cs="Calibri" w:cstheme="minorAscii"/>
            <w:shd w:val="clear" w:color="auto" w:fill="FFFFFF"/>
          </w:rPr>
          <w:t xml:space="preserve"> </w:t>
        </w:r>
      </w:ins>
      <w:r w:rsidRPr="67D6BB52" w:rsidR="009B3258">
        <w:rPr>
          <w:rFonts w:cs="Calibri" w:cstheme="minorAscii"/>
          <w:shd w:val="clear" w:color="auto" w:fill="FFFFFF"/>
        </w:rPr>
        <w:t>[Beta].</w:t>
      </w:r>
    </w:p>
    <w:p w:rsidRPr="007E352D" w:rsidR="00A9526B" w:rsidP="001633AD" w:rsidRDefault="00A224CA" w14:paraId="77A8231C" w14:textId="0A487EFA">
      <w:pPr>
        <w:pStyle w:val="ListParagraph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7E352D">
        <w:rPr>
          <w:rFonts w:cstheme="minorHAnsi"/>
          <w:shd w:val="clear" w:color="auto" w:fill="FFFFFF"/>
        </w:rPr>
        <w:t xml:space="preserve">OpenStack </w:t>
      </w:r>
      <w:r w:rsidRPr="007E352D" w:rsidR="003C4C77">
        <w:rPr>
          <w:rFonts w:cstheme="minorHAnsi"/>
          <w:shd w:val="clear" w:color="auto" w:fill="FFFFFF"/>
        </w:rPr>
        <w:t>[</w:t>
      </w:r>
      <w:r w:rsidRPr="007E352D" w:rsidR="004F17D2">
        <w:rPr>
          <w:rFonts w:cstheme="minorHAnsi"/>
          <w:b/>
          <w:bCs/>
          <w:shd w:val="clear" w:color="auto" w:fill="FFFFFF"/>
        </w:rPr>
        <w:t>Production</w:t>
      </w:r>
      <w:r w:rsidRPr="007E352D" w:rsidR="004F17D2">
        <w:rPr>
          <w:rFonts w:cstheme="minorHAnsi"/>
          <w:shd w:val="clear" w:color="auto" w:fill="FFFFFF"/>
        </w:rPr>
        <w:t>]</w:t>
      </w:r>
      <w:r w:rsidRPr="007E352D" w:rsidR="00E1630C">
        <w:rPr>
          <w:rFonts w:cstheme="minorHAnsi"/>
          <w:shd w:val="clear" w:color="auto" w:fill="FFFFFF"/>
        </w:rPr>
        <w:t xml:space="preserve">: This platform is </w:t>
      </w:r>
      <w:r w:rsidRPr="007E352D" w:rsidR="001D65E4">
        <w:rPr>
          <w:rFonts w:cstheme="minorHAnsi"/>
          <w:shd w:val="clear" w:color="auto" w:fill="FFFFFF"/>
        </w:rPr>
        <w:t>used</w:t>
      </w:r>
      <w:r w:rsidRPr="007E352D" w:rsidR="00333C8F">
        <w:rPr>
          <w:rFonts w:cstheme="minorHAnsi"/>
          <w:shd w:val="clear" w:color="auto" w:fill="FFFFFF"/>
        </w:rPr>
        <w:t xml:space="preserve"> for </w:t>
      </w:r>
      <w:r w:rsidRPr="007E352D" w:rsidR="001633AD">
        <w:rPr>
          <w:rFonts w:cstheme="minorHAnsi"/>
          <w:shd w:val="clear" w:color="auto" w:fill="FFFFFF"/>
        </w:rPr>
        <w:t>providing</w:t>
      </w:r>
      <w:r w:rsidRPr="007E352D" w:rsidR="00333C8F">
        <w:rPr>
          <w:rFonts w:cstheme="minorHAnsi"/>
          <w:shd w:val="clear" w:color="auto" w:fill="FFFFFF"/>
        </w:rPr>
        <w:t xml:space="preserve"> the testbed </w:t>
      </w:r>
      <w:r w:rsidRPr="007E352D" w:rsidR="005A68F6">
        <w:rPr>
          <w:rFonts w:cstheme="minorHAnsi"/>
          <w:shd w:val="clear" w:color="auto" w:fill="FFFFFF"/>
        </w:rPr>
        <w:t>with large comput</w:t>
      </w:r>
      <w:r w:rsidRPr="007E352D" w:rsidR="00BA53F3">
        <w:rPr>
          <w:rFonts w:cstheme="minorHAnsi"/>
          <w:shd w:val="clear" w:color="auto" w:fill="FFFFFF"/>
        </w:rPr>
        <w:t>ing</w:t>
      </w:r>
      <w:r w:rsidRPr="007E352D" w:rsidR="005A68F6">
        <w:rPr>
          <w:rFonts w:cstheme="minorHAnsi"/>
          <w:shd w:val="clear" w:color="auto" w:fill="FFFFFF"/>
        </w:rPr>
        <w:t xml:space="preserve"> resource for the </w:t>
      </w:r>
      <w:r w:rsidRPr="007E352D" w:rsidR="0091031E">
        <w:rPr>
          <w:rFonts w:cstheme="minorHAnsi"/>
          <w:shd w:val="clear" w:color="auto" w:fill="FFFFFF"/>
        </w:rPr>
        <w:t>public users</w:t>
      </w:r>
      <w:r w:rsidRPr="007E352D" w:rsidR="00697289">
        <w:rPr>
          <w:rFonts w:cstheme="minorHAnsi"/>
          <w:shd w:val="clear" w:color="auto" w:fill="FFFFFF"/>
        </w:rPr>
        <w:t xml:space="preserve">, </w:t>
      </w:r>
      <w:r w:rsidRPr="007E352D" w:rsidR="00A30C1A">
        <w:rPr>
          <w:rFonts w:cstheme="minorHAnsi"/>
          <w:shd w:val="clear" w:color="auto" w:fill="FFFFFF"/>
        </w:rPr>
        <w:t>mid-size</w:t>
      </w:r>
      <w:r w:rsidRPr="007E352D" w:rsidR="00697289">
        <w:rPr>
          <w:rFonts w:cstheme="minorHAnsi"/>
          <w:shd w:val="clear" w:color="auto" w:fill="FFFFFF"/>
        </w:rPr>
        <w:t xml:space="preserve"> companies</w:t>
      </w:r>
      <w:r w:rsidRPr="007E352D" w:rsidR="00B24AD6">
        <w:rPr>
          <w:rFonts w:cstheme="minorHAnsi"/>
          <w:shd w:val="clear" w:color="auto" w:fill="FFFFFF"/>
        </w:rPr>
        <w:t xml:space="preserve"> or </w:t>
      </w:r>
      <w:r w:rsidRPr="007E352D" w:rsidR="00DF64F5">
        <w:rPr>
          <w:rFonts w:cstheme="minorHAnsi"/>
          <w:shd w:val="clear" w:color="auto" w:fill="FFFFFF"/>
        </w:rPr>
        <w:t>cyber exercise host origination</w:t>
      </w:r>
      <w:r w:rsidRPr="007E352D" w:rsidR="0091031E">
        <w:rPr>
          <w:rFonts w:cstheme="minorHAnsi"/>
          <w:shd w:val="clear" w:color="auto" w:fill="FFFFFF"/>
        </w:rPr>
        <w:t xml:space="preserve">. </w:t>
      </w:r>
    </w:p>
    <w:p w:rsidRPr="007E352D" w:rsidR="00D01AC8" w:rsidP="001633AD" w:rsidRDefault="00D01AC8" w14:paraId="416BE1EE" w14:textId="2C461D64">
      <w:pPr>
        <w:pStyle w:val="ListParagraph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7E352D">
        <w:rPr>
          <w:rFonts w:cstheme="minorHAnsi"/>
          <w:shd w:val="clear" w:color="auto" w:fill="FFFFFF"/>
        </w:rPr>
        <w:t>Open</w:t>
      </w:r>
      <w:r w:rsidRPr="007E352D" w:rsidR="00AE49F6">
        <w:rPr>
          <w:rFonts w:cstheme="minorHAnsi"/>
          <w:shd w:val="clear" w:color="auto" w:fill="FFFFFF"/>
        </w:rPr>
        <w:t>S</w:t>
      </w:r>
      <w:r w:rsidRPr="007E352D">
        <w:rPr>
          <w:rFonts w:cstheme="minorHAnsi"/>
          <w:shd w:val="clear" w:color="auto" w:fill="FFFFFF"/>
        </w:rPr>
        <w:t xml:space="preserve">tack </w:t>
      </w:r>
      <w:r w:rsidRPr="007E352D" w:rsidR="00F818BD">
        <w:rPr>
          <w:rFonts w:cstheme="minorHAnsi"/>
          <w:shd w:val="clear" w:color="auto" w:fill="FFFFFF"/>
        </w:rPr>
        <w:t>[</w:t>
      </w:r>
      <w:r w:rsidRPr="007E352D">
        <w:rPr>
          <w:rFonts w:cstheme="minorHAnsi"/>
          <w:b/>
          <w:bCs/>
          <w:shd w:val="clear" w:color="auto" w:fill="FFFFFF"/>
        </w:rPr>
        <w:t>Beta</w:t>
      </w:r>
      <w:r w:rsidRPr="007E352D" w:rsidR="00F818BD">
        <w:rPr>
          <w:rFonts w:cstheme="minorHAnsi"/>
          <w:shd w:val="clear" w:color="auto" w:fill="FFFFFF"/>
        </w:rPr>
        <w:t>]</w:t>
      </w:r>
      <w:r w:rsidRPr="007E352D">
        <w:rPr>
          <w:rFonts w:cstheme="minorHAnsi"/>
          <w:shd w:val="clear" w:color="auto" w:fill="FFFFFF"/>
        </w:rPr>
        <w:t xml:space="preserve">: This platform is </w:t>
      </w:r>
      <w:r w:rsidRPr="007E352D" w:rsidR="001D5DDA">
        <w:rPr>
          <w:rFonts w:cstheme="minorHAnsi"/>
          <w:shd w:val="clear" w:color="auto" w:fill="FFFFFF"/>
        </w:rPr>
        <w:t xml:space="preserve">used </w:t>
      </w:r>
      <w:r w:rsidRPr="007E352D">
        <w:rPr>
          <w:rFonts w:cstheme="minorHAnsi"/>
          <w:shd w:val="clear" w:color="auto" w:fill="FFFFFF"/>
        </w:rPr>
        <w:t xml:space="preserve">for providing the </w:t>
      </w:r>
      <w:r w:rsidRPr="007E352D" w:rsidR="005F0751">
        <w:rPr>
          <w:rFonts w:cstheme="minorHAnsi"/>
          <w:shd w:val="clear" w:color="auto" w:fill="FFFFFF"/>
        </w:rPr>
        <w:t>testbed</w:t>
      </w:r>
      <w:r w:rsidRPr="007E352D" w:rsidR="00FA4B32">
        <w:rPr>
          <w:rFonts w:cstheme="minorHAnsi"/>
          <w:shd w:val="clear" w:color="auto" w:fill="FFFFFF"/>
        </w:rPr>
        <w:t xml:space="preserve">/training </w:t>
      </w:r>
      <w:r w:rsidRPr="007E352D" w:rsidR="00AA1E53">
        <w:rPr>
          <w:rFonts w:cstheme="minorHAnsi"/>
          <w:shd w:val="clear" w:color="auto" w:fill="FFFFFF"/>
        </w:rPr>
        <w:t xml:space="preserve">platform </w:t>
      </w:r>
      <w:r w:rsidRPr="007E352D" w:rsidR="00FA4B32">
        <w:rPr>
          <w:rFonts w:cstheme="minorHAnsi"/>
          <w:shd w:val="clear" w:color="auto" w:fill="FFFFFF"/>
        </w:rPr>
        <w:t>for education/research usage</w:t>
      </w:r>
      <w:r w:rsidRPr="007E352D" w:rsidR="003A2C89">
        <w:rPr>
          <w:rFonts w:cstheme="minorHAnsi"/>
          <w:shd w:val="clear" w:color="auto" w:fill="FFFFFF"/>
        </w:rPr>
        <w:t xml:space="preserve"> purpose such the CT</w:t>
      </w:r>
      <w:r w:rsidRPr="007E352D" w:rsidR="00777400">
        <w:rPr>
          <w:rFonts w:cstheme="minorHAnsi"/>
          <w:shd w:val="clear" w:color="auto" w:fill="FFFFFF"/>
        </w:rPr>
        <w:t>F</w:t>
      </w:r>
      <w:r w:rsidRPr="007E352D" w:rsidR="003A2C89">
        <w:rPr>
          <w:rFonts w:cstheme="minorHAnsi"/>
          <w:shd w:val="clear" w:color="auto" w:fill="FFFFFF"/>
        </w:rPr>
        <w:t xml:space="preserve"> event</w:t>
      </w:r>
      <w:r w:rsidRPr="007E352D" w:rsidR="00EC67BE">
        <w:rPr>
          <w:rFonts w:cstheme="minorHAnsi"/>
          <w:shd w:val="clear" w:color="auto" w:fill="FFFFFF"/>
        </w:rPr>
        <w:t xml:space="preserve"> host</w:t>
      </w:r>
      <w:r w:rsidRPr="007E352D" w:rsidR="003A2C89">
        <w:rPr>
          <w:rFonts w:cstheme="minorHAnsi"/>
          <w:shd w:val="clear" w:color="auto" w:fill="FFFFFF"/>
        </w:rPr>
        <w:t>, NUS student</w:t>
      </w:r>
      <w:r w:rsidRPr="007E352D" w:rsidR="006510F3">
        <w:rPr>
          <w:rFonts w:cstheme="minorHAnsi"/>
          <w:shd w:val="clear" w:color="auto" w:fill="FFFFFF"/>
        </w:rPr>
        <w:t>/staff</w:t>
      </w:r>
      <w:r w:rsidRPr="007E352D" w:rsidR="003A2C89">
        <w:rPr>
          <w:rFonts w:cstheme="minorHAnsi"/>
          <w:shd w:val="clear" w:color="auto" w:fill="FFFFFF"/>
        </w:rPr>
        <w:t xml:space="preserve"> course </w:t>
      </w:r>
      <w:r w:rsidRPr="007E352D" w:rsidR="008E11F8">
        <w:rPr>
          <w:rFonts w:cstheme="minorHAnsi"/>
          <w:shd w:val="clear" w:color="auto" w:fill="FFFFFF"/>
        </w:rPr>
        <w:t>assignment.</w:t>
      </w:r>
      <w:r w:rsidRPr="007E352D" w:rsidR="00FA4B32">
        <w:rPr>
          <w:rFonts w:cstheme="minorHAnsi"/>
          <w:shd w:val="clear" w:color="auto" w:fill="FFFFFF"/>
        </w:rPr>
        <w:t xml:space="preserve"> </w:t>
      </w:r>
    </w:p>
    <w:p w:rsidRPr="007E352D" w:rsidR="00FA4B32" w:rsidP="67D6BB52" w:rsidRDefault="00FA4B32" w14:paraId="4007279D" w14:textId="5115A15E">
      <w:pPr>
        <w:pStyle w:val="ListParagraph"/>
        <w:numPr>
          <w:ilvl w:val="0"/>
          <w:numId w:val="11"/>
        </w:numPr>
        <w:jc w:val="both"/>
        <w:rPr>
          <w:rFonts w:cs="Calibri" w:cstheme="minorAscii"/>
          <w:shd w:val="clear" w:color="auto" w:fill="FFFFFF"/>
        </w:rPr>
      </w:pPr>
      <w:r w:rsidRPr="67D6BB52" w:rsidR="00FA4B32">
        <w:rPr>
          <w:rFonts w:cs="Calibri" w:cstheme="minorAscii"/>
          <w:shd w:val="clear" w:color="auto" w:fill="FFFFFF"/>
        </w:rPr>
        <w:t xml:space="preserve">OpenStack </w:t>
      </w:r>
      <w:r w:rsidRPr="67D6BB52" w:rsidR="00F818BD">
        <w:rPr>
          <w:rFonts w:cs="Calibri" w:cstheme="minorAscii"/>
          <w:shd w:val="clear" w:color="auto" w:fill="FFFFFF"/>
        </w:rPr>
        <w:t>[</w:t>
      </w:r>
      <w:r w:rsidRPr="67D6BB52" w:rsidR="00FA4B32">
        <w:rPr>
          <w:rFonts w:cs="Calibri" w:cstheme="minorAscii"/>
          <w:b w:val="1"/>
          <w:bCs w:val="1"/>
          <w:shd w:val="clear" w:color="auto" w:fill="FFFFFF"/>
        </w:rPr>
        <w:t>Ironic</w:t>
      </w:r>
      <w:r w:rsidRPr="67D6BB52" w:rsidR="00F818BD">
        <w:rPr>
          <w:rFonts w:cs="Calibri" w:cstheme="minorAscii"/>
          <w:shd w:val="clear" w:color="auto" w:fill="FFFFFF"/>
        </w:rPr>
        <w:t>]</w:t>
      </w:r>
      <w:r w:rsidRPr="67D6BB52" w:rsidR="00FA4B32">
        <w:rPr>
          <w:rFonts w:cs="Calibri" w:cstheme="minorAscii"/>
          <w:shd w:val="clear" w:color="auto" w:fill="FFFFFF"/>
        </w:rPr>
        <w:t>: This platform is used for N</w:t>
      </w:r>
      <w:ins w:author="Florentiana Yuwono" w:date="2022-06-29T05:54:27.58Z" w:id="1554552278">
        <w:r w:rsidRPr="67D6BB52" w:rsidR="00FA4B32">
          <w:rPr>
            <w:rFonts w:cs="Calibri" w:cstheme="minorAscii"/>
            <w:shd w:val="clear" w:color="auto" w:fill="FFFFFF"/>
          </w:rPr>
          <w:t>CL</w:t>
        </w:r>
      </w:ins>
      <w:del w:author="Florentiana Yuwono" w:date="2022-06-29T05:54:25.993Z" w:id="1973480491">
        <w:r w:rsidRPr="67D6BB52" w:rsidDel="00FA4B32">
          <w:rPr>
            <w:rFonts w:cs="Calibri" w:cstheme="minorAscii"/>
          </w:rPr>
          <w:delText>LC</w:delText>
        </w:r>
      </w:del>
      <w:r w:rsidRPr="67D6BB52" w:rsidR="00FA4B32">
        <w:rPr>
          <w:rFonts w:cs="Calibri" w:cstheme="minorAscii"/>
          <w:shd w:val="clear" w:color="auto" w:fill="FFFFFF"/>
        </w:rPr>
        <w:t xml:space="preserve"> internal users</w:t>
      </w:r>
      <w:r w:rsidRPr="67D6BB52" w:rsidR="00DB32E4">
        <w:rPr>
          <w:rFonts w:cs="Calibri" w:cstheme="minorAscii"/>
          <w:shd w:val="clear" w:color="auto" w:fill="FFFFFF"/>
        </w:rPr>
        <w:t>/develop</w:t>
      </w:r>
      <w:r w:rsidRPr="67D6BB52" w:rsidR="00EA1159">
        <w:rPr>
          <w:rFonts w:cs="Calibri" w:cstheme="minorAscii"/>
          <w:shd w:val="clear" w:color="auto" w:fill="FFFFFF"/>
        </w:rPr>
        <w:t>er</w:t>
      </w:r>
      <w:r w:rsidRPr="67D6BB52" w:rsidR="005307A9">
        <w:rPr>
          <w:rFonts w:cs="Calibri" w:cstheme="minorAscii"/>
          <w:shd w:val="clear" w:color="auto" w:fill="FFFFFF"/>
        </w:rPr>
        <w:t>s</w:t>
      </w:r>
      <w:r w:rsidRPr="67D6BB52" w:rsidR="00DB32E4">
        <w:rPr>
          <w:rFonts w:cs="Calibri" w:cstheme="minorAscii"/>
          <w:shd w:val="clear" w:color="auto" w:fill="FFFFFF"/>
        </w:rPr>
        <w:t xml:space="preserve"> to do the testing before </w:t>
      </w:r>
      <w:r w:rsidRPr="67D6BB52" w:rsidR="006B1CFF">
        <w:rPr>
          <w:rFonts w:cs="Calibri" w:cstheme="minorAscii"/>
          <w:shd w:val="clear" w:color="auto" w:fill="FFFFFF"/>
        </w:rPr>
        <w:t>deploying</w:t>
      </w:r>
      <w:r w:rsidRPr="67D6BB52" w:rsidR="00DB32E4">
        <w:rPr>
          <w:rFonts w:cs="Calibri" w:cstheme="minorAscii"/>
          <w:shd w:val="clear" w:color="auto" w:fill="FFFFFF"/>
        </w:rPr>
        <w:t xml:space="preserve"> the new function to the production. </w:t>
      </w:r>
    </w:p>
    <w:p w:rsidR="00306449" w:rsidP="67D6BB52" w:rsidRDefault="00E41191" w14:paraId="3CC317CC" w14:textId="4E1ADDC6">
      <w:pPr>
        <w:jc w:val="both"/>
        <w:rPr>
          <w:rFonts w:cs="Calibri" w:cstheme="minorAscii"/>
          <w:shd w:val="clear" w:color="auto" w:fill="FFFFFF"/>
        </w:rPr>
      </w:pPr>
      <w:r w:rsidRPr="67D6BB52" w:rsidR="00E41191">
        <w:rPr>
          <w:rFonts w:cs="Calibri" w:cstheme="minorAscii"/>
          <w:shd w:val="clear" w:color="auto" w:fill="FFFFFF"/>
        </w:rPr>
        <w:lastRenderedPageBreak/>
        <w:t>The user</w:t>
      </w:r>
      <w:r w:rsidRPr="67D6BB52" w:rsidR="001511FA">
        <w:rPr>
          <w:rFonts w:cs="Calibri" w:cstheme="minorAscii"/>
          <w:shd w:val="clear" w:color="auto" w:fill="FFFFFF"/>
        </w:rPr>
        <w:t>s</w:t>
      </w:r>
      <w:r w:rsidRPr="67D6BB52" w:rsidR="00E41191">
        <w:rPr>
          <w:rFonts w:cs="Calibri" w:cstheme="minorAscii"/>
          <w:shd w:val="clear" w:color="auto" w:fill="FFFFFF"/>
        </w:rPr>
        <w:t xml:space="preserve"> can build their own </w:t>
      </w:r>
      <w:r w:rsidRPr="67D6BB52" w:rsidR="00146FE4">
        <w:rPr>
          <w:rFonts w:cs="Calibri" w:cstheme="minorAscii"/>
          <w:shd w:val="clear" w:color="auto" w:fill="FFFFFF"/>
        </w:rPr>
        <w:t xml:space="preserve">(customized/standard) </w:t>
      </w:r>
      <w:r w:rsidRPr="67D6BB52" w:rsidR="00E41191">
        <w:rPr>
          <w:rFonts w:cs="Calibri" w:cstheme="minorAscii"/>
          <w:shd w:val="clear" w:color="auto" w:fill="FFFFFF"/>
        </w:rPr>
        <w:t>instance</w:t>
      </w:r>
      <w:r w:rsidRPr="67D6BB52" w:rsidR="001511FA">
        <w:rPr>
          <w:rFonts w:cs="Calibri" w:cstheme="minorAscii"/>
          <w:shd w:val="clear" w:color="auto" w:fill="FFFFFF"/>
        </w:rPr>
        <w:t xml:space="preserve"> </w:t>
      </w:r>
      <w:r w:rsidRPr="67D6BB52" w:rsidR="00E41191">
        <w:rPr>
          <w:rFonts w:cs="Calibri" w:cstheme="minorAscii"/>
          <w:shd w:val="clear" w:color="auto" w:fill="FFFFFF"/>
        </w:rPr>
        <w:t>and install the</w:t>
      </w:r>
      <w:r w:rsidRPr="67D6BB52" w:rsidR="007A4C2A">
        <w:rPr>
          <w:rFonts w:cs="Calibri" w:cstheme="minorAscii"/>
          <w:shd w:val="clear" w:color="auto" w:fill="FFFFFF"/>
        </w:rPr>
        <w:t xml:space="preserve"> </w:t>
      </w:r>
      <w:r w:rsidRPr="67D6BB52" w:rsidR="007A4C2A">
        <w:rPr>
          <w:rFonts w:cs="Calibri" w:cstheme="minorAscii"/>
          <w:shd w:val="clear" w:color="auto" w:fill="FFFFFF"/>
        </w:rPr>
        <w:t xml:space="preserve">OS</w:t>
      </w:r>
      <w:r w:rsidRPr="67D6BB52" w:rsidR="0061267D">
        <w:rPr>
          <w:rFonts w:cs="Calibri" w:cstheme="minorAscii"/>
          <w:shd w:val="clear" w:color="auto" w:fill="FFFFFF"/>
        </w:rPr>
        <w:t xml:space="preserve"> </w:t>
      </w:r>
      <w:r w:rsidRPr="67D6BB52" w:rsidR="001C07FA">
        <w:rPr>
          <w:rFonts w:cs="Calibri" w:cstheme="minorAscii"/>
          <w:shd w:val="clear" w:color="auto" w:fill="FFFFFF"/>
        </w:rPr>
        <w:t xml:space="preserve">image file </w:t>
      </w:r>
      <w:r w:rsidRPr="67D6BB52" w:rsidR="003C3868">
        <w:rPr>
          <w:rFonts w:cs="Calibri" w:cstheme="minorAscii"/>
          <w:shd w:val="clear" w:color="auto" w:fill="FFFFFF"/>
        </w:rPr>
        <w:t>in the instance to create a VM.</w:t>
      </w:r>
      <w:r w:rsidRPr="67D6BB52" w:rsidR="0095638E">
        <w:rPr>
          <w:rFonts w:cs="Calibri" w:cstheme="minorAscii"/>
          <w:shd w:val="clear" w:color="auto" w:fill="FFFFFF"/>
        </w:rPr>
        <w:t xml:space="preserve"> The detail </w:t>
      </w:r>
      <w:r w:rsidRPr="67D6BB52" w:rsidR="00A05D07">
        <w:rPr>
          <w:rFonts w:cs="Calibri" w:cstheme="minorAscii"/>
          <w:shd w:val="clear" w:color="auto" w:fill="FFFFFF"/>
        </w:rPr>
        <w:t xml:space="preserve">usage workflow </w:t>
      </w:r>
      <w:r w:rsidRPr="67D6BB52" w:rsidR="002D65C9">
        <w:rPr>
          <w:rFonts w:cs="Calibri" w:cstheme="minorAscii"/>
          <w:shd w:val="clear" w:color="auto" w:fill="FFFFFF"/>
        </w:rPr>
        <w:t>of</w:t>
      </w:r>
      <w:r w:rsidRPr="67D6BB52" w:rsidR="000C2291">
        <w:rPr>
          <w:rFonts w:cs="Calibri" w:cstheme="minorAscii"/>
          <w:shd w:val="clear" w:color="auto" w:fill="FFFFFF"/>
        </w:rPr>
        <w:t xml:space="preserve"> NCL </w:t>
      </w:r>
      <w:r w:rsidRPr="67D6BB52" w:rsidR="000C2291">
        <w:rPr>
          <w:rFonts w:cs="Calibri" w:cstheme="minorAscii"/>
          <w:shd w:val="clear" w:color="auto" w:fill="FFFFFF"/>
        </w:rPr>
        <w:t>OpenStack [Beta]</w:t>
      </w:r>
      <w:r w:rsidRPr="67D6BB52" w:rsidR="002D65C9">
        <w:rPr>
          <w:rFonts w:cs="Calibri" w:cstheme="minorAscii"/>
          <w:shd w:val="clear" w:color="auto" w:fill="FFFFFF"/>
        </w:rPr>
        <w:t xml:space="preserve"> </w:t>
      </w:r>
      <w:r w:rsidRPr="67D6BB52" w:rsidR="0095638E">
        <w:rPr>
          <w:rFonts w:cs="Calibri" w:cstheme="minorAscii"/>
          <w:shd w:val="clear" w:color="auto" w:fill="FFFFFF"/>
        </w:rPr>
        <w:t>is shown below.</w:t>
      </w:r>
      <w:r w:rsidRPr="67D6BB52" w:rsidR="00306449">
        <w:rPr>
          <w:rFonts w:cs="Calibri" w:cstheme="minorAscii"/>
          <w:shd w:val="clear" w:color="auto" w:fill="FFFFFF"/>
        </w:rPr>
        <w:t xml:space="preserve"> Currently the OpenStack </w:t>
      </w:r>
      <w:ins w:author="Florentiana Yuwono" w:date="2022-06-29T05:55:16.864Z" w:id="1689381702">
        <w:r w:rsidRPr="67D6BB52" w:rsidR="00306449">
          <w:rPr>
            <w:rFonts w:cs="Calibri" w:cstheme="minorAscii"/>
            <w:shd w:val="clear" w:color="auto" w:fill="FFFFFF"/>
          </w:rPr>
          <w:t xml:space="preserve">[</w:t>
        </w:r>
      </w:ins>
      <w:r w:rsidRPr="67D6BB52" w:rsidR="00306449">
        <w:rPr>
          <w:rFonts w:cs="Calibri" w:cstheme="minorAscii"/>
          <w:shd w:val="clear" w:color="auto" w:fill="FFFFFF"/>
        </w:rPr>
        <w:t xml:space="preserve">Beta</w:t>
      </w:r>
      <w:ins w:author="Florentiana Yuwono" w:date="2022-06-29T05:55:19.054Z" w:id="1685683804">
        <w:r w:rsidRPr="67D6BB52" w:rsidR="00306449">
          <w:rPr>
            <w:rFonts w:cs="Calibri" w:cstheme="minorAscii"/>
            <w:shd w:val="clear" w:color="auto" w:fill="FFFFFF"/>
          </w:rPr>
          <w:t xml:space="preserve">]</w:t>
        </w:r>
      </w:ins>
      <w:r w:rsidRPr="67D6BB52" w:rsidR="00306449">
        <w:rPr>
          <w:rFonts w:cs="Calibri" w:cstheme="minorAscii"/>
          <w:shd w:val="clear" w:color="auto" w:fill="FFFFFF"/>
        </w:rPr>
        <w:t xml:space="preserve"> have 121 VM image</w:t>
      </w:r>
      <w:r w:rsidRPr="67D6BB52" w:rsidR="00484CC2">
        <w:rPr>
          <w:rFonts w:cs="Calibri" w:cstheme="minorAscii"/>
          <w:shd w:val="clear" w:color="auto" w:fill="FFFFFF"/>
        </w:rPr>
        <w:t>s</w:t>
      </w:r>
      <w:r w:rsidRPr="67D6BB52" w:rsidR="00306449">
        <w:rPr>
          <w:rFonts w:cs="Calibri" w:cstheme="minorAscii"/>
          <w:shd w:val="clear" w:color="auto" w:fill="FFFFFF"/>
        </w:rPr>
        <w:t xml:space="preserve"> stored in the </w:t>
      </w:r>
      <w:r w:rsidRPr="67D6BB52" w:rsidR="00C23CBF">
        <w:rPr>
          <w:rFonts w:cs="Calibri" w:cstheme="minorAscii"/>
          <w:shd w:val="clear" w:color="auto" w:fill="FFFFFF"/>
        </w:rPr>
        <w:t>OpenStack [</w:t>
      </w:r>
      <w:r w:rsidRPr="67D6BB52" w:rsidR="00306449">
        <w:rPr>
          <w:rFonts w:cs="Calibri" w:cstheme="minorAscii"/>
          <w:shd w:val="clear" w:color="auto" w:fill="FFFFFF"/>
        </w:rPr>
        <w:t>Beta</w:t>
      </w:r>
      <w:r w:rsidRPr="67D6BB52" w:rsidR="00AE529F">
        <w:rPr>
          <w:rFonts w:cs="Calibri" w:cstheme="minorAscii"/>
          <w:shd w:val="clear" w:color="auto" w:fill="FFFFFF"/>
        </w:rPr>
        <w:t>]</w:t>
      </w:r>
      <w:r w:rsidRPr="67D6BB52" w:rsidR="00306449">
        <w:rPr>
          <w:rFonts w:cs="Calibri" w:cstheme="minorAscii"/>
          <w:shd w:val="clear" w:color="auto" w:fill="FFFFFF"/>
        </w:rPr>
        <w:t xml:space="preserve">. In the 121 VMs, 36 are public VM images which can be used by our customers. </w:t>
      </w:r>
      <w:r w:rsidRPr="67D6BB52" w:rsidR="00302400">
        <w:rPr>
          <w:rFonts w:cs="Calibri" w:cstheme="minorAscii"/>
          <w:shd w:val="clear" w:color="auto" w:fill="FFFFFF"/>
        </w:rPr>
        <w:t xml:space="preserve">Some </w:t>
      </w:r>
      <w:r w:rsidRPr="67D6BB52" w:rsidR="00306449">
        <w:rPr>
          <w:rFonts w:cs="Calibri" w:cstheme="minorAscii"/>
          <w:shd w:val="clear" w:color="auto" w:fill="FFFFFF"/>
        </w:rPr>
        <w:t>VM is convert</w:t>
      </w:r>
      <w:r w:rsidRPr="67D6BB52" w:rsidR="0036130E">
        <w:rPr>
          <w:rFonts w:cs="Calibri" w:cstheme="minorAscii"/>
          <w:shd w:val="clear" w:color="auto" w:fill="FFFFFF"/>
        </w:rPr>
        <w:t>ed</w:t>
      </w:r>
      <w:r w:rsidRPr="67D6BB52" w:rsidR="00306449">
        <w:rPr>
          <w:rFonts w:cs="Calibri" w:cstheme="minorAscii"/>
          <w:shd w:val="clear" w:color="auto" w:fill="FFFFFF"/>
        </w:rPr>
        <w:t xml:space="preserve"> from some</w:t>
      </w:r>
      <w:ins w:author="Florentiana Yuwono" w:date="2022-06-29T05:55:57.868Z" w:id="575501283">
        <w:r w:rsidRPr="67D6BB52" w:rsidR="00306449">
          <w:rPr>
            <w:rFonts w:cs="Calibri" w:cstheme="minorAscii"/>
            <w:shd w:val="clear" w:color="auto" w:fill="FFFFFF"/>
          </w:rPr>
          <w:t xml:space="preserve"> of the</w:t>
        </w:r>
      </w:ins>
      <w:r w:rsidRPr="67D6BB52" w:rsidR="00306449">
        <w:rPr>
          <w:rFonts w:cs="Calibri" w:cstheme="minorAscii"/>
          <w:shd w:val="clear" w:color="auto" w:fill="FFFFFF"/>
        </w:rPr>
        <w:t xml:space="preserve"> customer</w:t>
      </w:r>
      <w:del w:author="Florentiana Yuwono" w:date="2022-06-29T05:56:00.786Z" w:id="2022441400">
        <w:r w:rsidRPr="67D6BB52" w:rsidDel="00306449">
          <w:rPr>
            <w:rFonts w:cs="Calibri" w:cstheme="minorAscii"/>
          </w:rPr>
          <w:delText>’</w:delText>
        </w:r>
      </w:del>
      <w:r w:rsidRPr="67D6BB52" w:rsidR="00306449">
        <w:rPr>
          <w:rFonts w:cs="Calibri" w:cstheme="minorAscii"/>
          <w:shd w:val="clear" w:color="auto" w:fill="FFFFFF"/>
        </w:rPr>
        <w:t xml:space="preserve">s</w:t>
      </w:r>
      <w:ins w:author="Florentiana Yuwono" w:date="2022-06-29T05:56:02.981Z" w:id="1080334640">
        <w:r w:rsidRPr="67D6BB52" w:rsidR="00306449">
          <w:rPr>
            <w:rFonts w:cs="Calibri" w:cstheme="minorAscii"/>
            <w:shd w:val="clear" w:color="auto" w:fill="FFFFFF"/>
          </w:rPr>
          <w:t xml:space="preserve">’</w:t>
        </w:r>
      </w:ins>
      <w:r w:rsidRPr="67D6BB52" w:rsidR="00306449">
        <w:rPr>
          <w:rFonts w:cs="Calibri" w:cstheme="minorAscii"/>
          <w:shd w:val="clear" w:color="auto" w:fill="FFFFFF"/>
        </w:rPr>
        <w:t xml:space="preserve"> uploaded private VM</w:t>
      </w:r>
      <w:ins w:author="Florentiana Yuwono" w:date="2022-06-29T05:55:39.573Z" w:id="35783554">
        <w:r w:rsidRPr="67D6BB52" w:rsidR="00306449">
          <w:rPr>
            <w:rFonts w:cs="Calibri" w:cstheme="minorAscii"/>
            <w:shd w:val="clear" w:color="auto" w:fill="FFFFFF"/>
          </w:rPr>
          <w:t xml:space="preserve">,</w:t>
        </w:r>
      </w:ins>
      <w:r w:rsidRPr="67D6BB52" w:rsidR="00306449">
        <w:rPr>
          <w:rFonts w:cs="Calibri" w:cstheme="minorAscii"/>
          <w:shd w:val="clear" w:color="auto" w:fill="FFFFFF"/>
        </w:rPr>
        <w:t xml:space="preserve"> so current</w:t>
      </w:r>
      <w:ins w:author="Florentiana Yuwono" w:date="2022-06-29T05:56:10.715Z" w:id="406896009">
        <w:r w:rsidRPr="67D6BB52" w:rsidR="00306449">
          <w:rPr>
            <w:rFonts w:cs="Calibri" w:cstheme="minorAscii"/>
            <w:shd w:val="clear" w:color="auto" w:fill="FFFFFF"/>
          </w:rPr>
          <w:t xml:space="preserve">ly</w:t>
        </w:r>
      </w:ins>
      <w:r w:rsidRPr="67D6BB52" w:rsidR="00306449">
        <w:rPr>
          <w:rFonts w:cs="Calibri" w:cstheme="minorAscii"/>
          <w:shd w:val="clear" w:color="auto" w:fill="FFFFFF"/>
        </w:rPr>
        <w:t xml:space="preserve"> we need to figure out how many VM</w:t>
      </w:r>
      <w:r w:rsidRPr="67D6BB52" w:rsidR="00C23CBF">
        <w:rPr>
          <w:rFonts w:cs="Calibri" w:cstheme="minorAscii"/>
          <w:shd w:val="clear" w:color="auto" w:fill="FFFFFF"/>
        </w:rPr>
        <w:t>s</w:t>
      </w:r>
      <w:r w:rsidRPr="67D6BB52" w:rsidR="00306449">
        <w:rPr>
          <w:rFonts w:cs="Calibri" w:cstheme="minorAscii"/>
          <w:shd w:val="clear" w:color="auto" w:fill="FFFFFF"/>
        </w:rPr>
        <w:t xml:space="preserve"> in the 39 public VM image </w:t>
      </w:r>
      <w:ins w:author="Florentiana Yuwono" w:date="2022-06-29T05:56:29.673Z" w:id="1235033691">
        <w:r w:rsidRPr="67D6BB52" w:rsidR="00306449">
          <w:rPr>
            <w:rFonts w:cs="Calibri" w:cstheme="minorAscii"/>
            <w:shd w:val="clear" w:color="auto" w:fill="FFFFFF"/>
          </w:rPr>
          <w:t xml:space="preserve">that </w:t>
        </w:r>
      </w:ins>
      <w:r w:rsidRPr="67D6BB52" w:rsidR="00306449">
        <w:rPr>
          <w:rFonts w:cs="Calibri" w:cstheme="minorAscii"/>
          <w:shd w:val="clear" w:color="auto" w:fill="FFFFFF"/>
        </w:rPr>
        <w:t xml:space="preserve">can work normally when our customers try to install them in their instance. </w:t>
      </w:r>
    </w:p>
    <w:p w:rsidRPr="007E352D" w:rsidR="00B2560F" w:rsidP="00306449" w:rsidRDefault="00B2560F" w14:paraId="77B42E62" w14:textId="77777777">
      <w:pPr>
        <w:jc w:val="both"/>
        <w:rPr>
          <w:rFonts w:cstheme="minorHAnsi"/>
          <w:shd w:val="clear" w:color="auto" w:fill="FFFFFF"/>
        </w:rPr>
      </w:pPr>
    </w:p>
    <w:p w:rsidRPr="00EB4FB9" w:rsidR="00E41191" w:rsidP="002B6225" w:rsidRDefault="00E41191" w14:paraId="7CDC9743" w14:textId="4D6C2248">
      <w:pPr>
        <w:jc w:val="both"/>
        <w:rPr>
          <w:rFonts w:cstheme="minorHAnsi"/>
        </w:rPr>
      </w:pPr>
      <w:r w:rsidRPr="00EB4FB9">
        <w:rPr>
          <w:rFonts w:cstheme="minorHAnsi"/>
          <w:noProof/>
        </w:rPr>
        <w:drawing>
          <wp:inline distT="0" distB="0" distL="0" distR="0" wp14:anchorId="5F2B3774" wp14:editId="3CC72CD3">
            <wp:extent cx="4676775" cy="4314074"/>
            <wp:effectExtent l="19050" t="19050" r="9525" b="1079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587" cy="4317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Pr="00FA0AF8" w:rsidR="00432B75" w:rsidP="67D6BB52" w:rsidRDefault="00E874F8" w14:paraId="1EAC0A3D" w14:textId="7AD0830A">
      <w:pPr>
        <w:jc w:val="both"/>
        <w:rPr>
          <w:rFonts w:cs="Calibri" w:cstheme="minorAscii"/>
          <w:color w:val="000000"/>
          <w:shd w:val="clear" w:color="auto" w:fill="FFFFFF"/>
        </w:rPr>
      </w:pPr>
      <w:r w:rsidRPr="67D6BB52" w:rsidR="00E874F8">
        <w:rPr>
          <w:rFonts w:cs="Calibri" w:cstheme="minorAscii"/>
          <w:color w:val="000000"/>
          <w:shd w:val="clear" w:color="auto" w:fill="FFFFFF"/>
        </w:rPr>
        <w:t xml:space="preserve">NCL </w:t>
      </w:r>
      <w:r w:rsidRPr="67D6BB52" w:rsidR="00432B75">
        <w:rPr>
          <w:rFonts w:cs="Calibri" w:cstheme="minorAscii"/>
          <w:color w:val="000000"/>
          <w:shd w:val="clear" w:color="auto" w:fill="FFFFFF"/>
        </w:rPr>
        <w:t xml:space="preserve">OpenStack [</w:t>
      </w:r>
      <w:ins w:author="Florentiana Yuwono" w:date="2022-06-29T05:57:18.019Z" w:id="1876542355">
        <w:r w:rsidRPr="67D6BB52" w:rsidR="00432B75">
          <w:rPr>
            <w:rFonts w:cs="Calibri" w:cstheme="minorAscii"/>
            <w:color w:val="000000"/>
            <w:shd w:val="clear" w:color="auto" w:fill="FFFFFF"/>
          </w:rPr>
          <w:t xml:space="preserve">B</w:t>
        </w:r>
      </w:ins>
      <w:del w:author="Florentiana Yuwono" w:date="2022-06-29T05:57:17.729Z" w:id="2031712032">
        <w:r w:rsidRPr="67D6BB52" w:rsidDel="00432B75">
          <w:rPr>
            <w:rFonts w:cs="Calibri" w:cstheme="minorAscii"/>
            <w:color w:val="000000" w:themeColor="text1" w:themeTint="FF" w:themeShade="FF"/>
          </w:rPr>
          <w:delText>b</w:delText>
        </w:r>
      </w:del>
      <w:r w:rsidRPr="67D6BB52" w:rsidR="00432B75">
        <w:rPr>
          <w:rFonts w:cs="Calibri" w:cstheme="minorAscii"/>
          <w:color w:val="000000"/>
          <w:shd w:val="clear" w:color="auto" w:fill="FFFFFF"/>
        </w:rPr>
        <w:t xml:space="preserve">eta] testbed link: </w:t>
      </w:r>
      <w:hyperlink w:history="1" r:id="R66902cb7fa9a4332">
        <w:r w:rsidRPr="67D6BB52" w:rsidR="00432B75">
          <w:rPr>
            <w:rStyle w:val="Hyperlink"/>
            <w:rFonts w:cs="Calibri" w:cstheme="minorAscii"/>
            <w:shd w:val="clear" w:color="auto" w:fill="FFFFFF"/>
          </w:rPr>
          <w:t>https://openstack.ncl.sg</w:t>
        </w:r>
      </w:hyperlink>
    </w:p>
    <w:p w:rsidR="00346951" w:rsidP="67D6BB52" w:rsidRDefault="00FA0AF8" w14:paraId="53AA1B9E" w14:textId="61FE11FC">
      <w:pPr>
        <w:pStyle w:val="NormalWeb"/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</w:pPr>
      <w:r w:rsidRPr="67D6BB52" w:rsidR="00FA0AF8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NCL OpenStack [</w:t>
      </w:r>
      <w:ins w:author="Florentiana Yuwono" w:date="2022-06-29T05:57:22.338Z" w:id="1286246962">
        <w:r w:rsidRPr="67D6BB52" w:rsidR="00FA0AF8">
          <w:rPr>
            <w:rFonts w:ascii="Calibri" w:hAnsi="Calibri" w:cs="Calibri" w:asciiTheme="minorAscii" w:hAnsiTheme="minorAscii" w:cstheme="minorAscii"/>
            <w:color w:val="000000"/>
            <w:sz w:val="22"/>
            <w:szCs w:val="22"/>
            <w:bdr w:val="none" w:color="auto" w:sz="0" w:space="0" w:frame="1"/>
          </w:rPr>
          <w:t>B</w:t>
        </w:r>
      </w:ins>
      <w:del w:author="Florentiana Yuwono" w:date="2022-06-29T05:57:22.023Z" w:id="1878419683">
        <w:r w:rsidRPr="67D6BB52" w:rsidDel="00FA0AF8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delText>b</w:delText>
        </w:r>
      </w:del>
      <w:r w:rsidRPr="67D6BB52" w:rsidR="00FA0AF8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eta] Image list page:</w:t>
      </w:r>
    </w:p>
    <w:p w:rsidR="00346951" w:rsidP="00645A1B" w:rsidRDefault="00346951" w14:paraId="517E15D4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</w:pPr>
    </w:p>
    <w:p w:rsidRPr="00FA0AF8" w:rsidR="0080479E" w:rsidP="00645A1B" w:rsidRDefault="00E874F8" w14:paraId="1EC88D40" w14:textId="3FF267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</w:pPr>
      <w:r w:rsidRPr="00FA0AF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4FD3BC" wp14:editId="337C437A">
            <wp:extent cx="5731510" cy="1974215"/>
            <wp:effectExtent l="19050" t="19050" r="21590" b="260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Pr="00AC7AAD" w:rsidR="00432B75" w:rsidP="00645A1B" w:rsidRDefault="00432B75" w14:paraId="195CF83D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</w:p>
    <w:p w:rsidRPr="001B15CC" w:rsidR="00645A1B" w:rsidP="00645A1B" w:rsidRDefault="00E779DC" w14:paraId="504A047F" w14:textId="76D355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color="auto" w:sz="0" w:space="0" w:frame="1"/>
        </w:rPr>
        <w:lastRenderedPageBreak/>
        <w:t xml:space="preserve">1.3 </w:t>
      </w:r>
      <w:r w:rsidRPr="001B15CC" w:rsidR="000E2DD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color="auto" w:sz="0" w:space="0" w:frame="1"/>
        </w:rPr>
        <w:t>R</w:t>
      </w:r>
      <w:r w:rsidRPr="001B15CC" w:rsidR="00645A1B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color="auto" w:sz="0" w:space="0" w:frame="1"/>
        </w:rPr>
        <w:t xml:space="preserve">elated knowledge </w:t>
      </w:r>
      <w:r w:rsidRPr="001B15CC" w:rsidR="00C808F5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color="auto" w:sz="0" w:space="0" w:frame="1"/>
        </w:rPr>
        <w:t>and reference doc</w:t>
      </w:r>
    </w:p>
    <w:p w:rsidRPr="00AC7AAD" w:rsidR="00645A1B" w:rsidP="00645A1B" w:rsidRDefault="00645A1B" w14:paraId="429B5F91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 </w:t>
      </w:r>
    </w:p>
    <w:p w:rsidRPr="00AC7AAD" w:rsidR="00645A1B" w:rsidP="67D6BB52" w:rsidRDefault="00645A1B" w14:paraId="5DAE18F0" w14:textId="410DA2AA">
      <w:pPr>
        <w:pStyle w:val="NormalWeb"/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645A1B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The </w:t>
      </w:r>
      <w:r w:rsidRPr="67D6BB52" w:rsidR="00262E48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related </w:t>
      </w:r>
      <w:r w:rsidRPr="67D6BB52" w:rsidR="00645A1B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knowledge </w:t>
      </w:r>
      <w:r w:rsidRPr="67D6BB52" w:rsidR="00947E09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need</w:t>
      </w:r>
      <w:ins w:author="Florentiana Yuwono" w:date="2022-06-29T05:57:55.963Z" w:id="1788820053">
        <w:r w:rsidRPr="67D6BB52" w:rsidR="00947E09">
          <w:rPr>
            <w:rFonts w:ascii="Calibri" w:hAnsi="Calibri" w:cs="Calibri" w:asciiTheme="minorAscii" w:hAnsiTheme="minorAscii" w:cstheme="minorAscii"/>
            <w:color w:val="000000"/>
            <w:sz w:val="22"/>
            <w:szCs w:val="22"/>
            <w:bdr w:val="none" w:color="auto" w:sz="0" w:space="0" w:frame="1"/>
          </w:rPr>
          <w:t>ed</w:t>
        </w:r>
      </w:ins>
      <w:del w:author="Florentiana Yuwono" w:date="2022-06-29T05:57:55.42Z" w:id="1128605037">
        <w:r w:rsidRPr="67D6BB52" w:rsidDel="00947E09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delText>s</w:delText>
        </w:r>
        <w:r w:rsidRPr="67D6BB52" w:rsidDel="00645A1B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delText xml:space="preserve"> to learn</w:delText>
        </w:r>
      </w:del>
      <w:r w:rsidRPr="67D6BB52" w:rsidR="00645A1B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 for the project: </w:t>
      </w:r>
    </w:p>
    <w:p w:rsidRPr="00AC7AAD" w:rsidR="00645A1B" w:rsidP="67D6BB52" w:rsidRDefault="00645A1B" w14:paraId="7AFF922A" w14:textId="57B5DF5C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645A1B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Open</w:t>
      </w:r>
      <w:r w:rsidRPr="67D6BB52" w:rsidR="00CA2C5C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S</w:t>
      </w:r>
      <w:r w:rsidRPr="67D6BB52" w:rsidR="00645A1B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tack </w:t>
      </w:r>
      <w:r w:rsidRPr="67D6BB52" w:rsidR="00C53D55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knowledge</w:t>
      </w:r>
      <w:ins w:author="Florentiana Yuwono" w:date="2022-06-29T05:58:16.904Z" w:id="826034942">
        <w:r w:rsidRPr="67D6BB52" w:rsidR="00C53D55">
          <w:rPr>
            <w:rFonts w:ascii="Calibri" w:hAnsi="Calibri" w:cs="Calibri" w:asciiTheme="minorAscii" w:hAnsiTheme="minorAscii" w:cstheme="minorAscii"/>
            <w:color w:val="000000"/>
            <w:sz w:val="22"/>
            <w:szCs w:val="22"/>
            <w:bdr w:val="none" w:color="auto" w:sz="0" w:space="0" w:frame="1"/>
          </w:rPr>
          <w:t xml:space="preserve"> of</w:t>
        </w:r>
      </w:ins>
      <w:r w:rsidRPr="67D6BB52" w:rsidR="00C53D55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 </w:t>
      </w:r>
      <w:r w:rsidRPr="67D6BB52" w:rsidR="00645A1B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standard web usage. </w:t>
      </w:r>
      <w:r w:rsidRPr="67D6BB52" w:rsidR="001B15CC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(Create project, create instance, launch VM</w:t>
      </w:r>
      <w:ins w:author="Florentiana Yuwono" w:date="2022-06-29T05:58:24.304Z" w:id="1559524896">
        <w:r w:rsidRPr="67D6BB52" w:rsidR="001B15CC">
          <w:rPr>
            <w:rFonts w:ascii="Calibri" w:hAnsi="Calibri" w:cs="Calibri" w:asciiTheme="minorAscii" w:hAnsiTheme="minorAscii" w:cstheme="minorAscii"/>
            <w:color w:val="000000"/>
            <w:sz w:val="22"/>
            <w:szCs w:val="22"/>
            <w:bdr w:val="none" w:color="auto" w:sz="0" w:space="0" w:frame="1"/>
          </w:rPr>
          <w:t xml:space="preserve">, etc.</w:t>
        </w:r>
      </w:ins>
      <w:del w:author="Florentiana Yuwono" w:date="2022-06-29T05:58:20.28Z" w:id="1074477295">
        <w:r w:rsidRPr="67D6BB52" w:rsidDel="001B15CC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delText xml:space="preserve"> </w:delText>
        </w:r>
        <w:r w:rsidRPr="67D6BB52" w:rsidDel="00947E09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delText>…</w:delText>
        </w:r>
      </w:del>
      <w:r w:rsidRPr="67D6BB52" w:rsidR="00947E09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)</w:t>
      </w:r>
    </w:p>
    <w:p w:rsidRPr="00AC7AAD" w:rsidR="00645A1B" w:rsidP="001674F6" w:rsidRDefault="00645A1B" w14:paraId="39975370" w14:textId="0CD4900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Basic </w:t>
      </w:r>
      <w:r w:rsidR="00B0321E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L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inux/</w:t>
      </w:r>
      <w:r w:rsidR="00004069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W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indows system command</w:t>
      </w:r>
      <w:r w:rsidR="00004069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, shell program.</w:t>
      </w:r>
    </w:p>
    <w:p w:rsidRPr="00947E09" w:rsidR="00947E09" w:rsidP="001674F6" w:rsidRDefault="00645A1B" w14:paraId="2377EC0D" w14:textId="777777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VM and </w:t>
      </w:r>
      <w:proofErr w:type="spellStart"/>
      <w:r w:rsidRPr="00AC7AAD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virt</w:t>
      </w:r>
      <w:proofErr w:type="spellEnd"/>
      <w:r w:rsidRPr="00AC7AAD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-manager usage. </w:t>
      </w:r>
    </w:p>
    <w:p w:rsidRPr="00AC7AAD" w:rsidR="00645A1B" w:rsidP="67D6BB52" w:rsidRDefault="00645A1B" w14:paraId="7D68C507" w14:textId="45564222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645A1B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System remote access. </w:t>
      </w:r>
      <w:r w:rsidRPr="67D6BB52" w:rsidR="00B210AA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(SSH, RDP, VNC</w:t>
      </w:r>
      <w:ins w:author="Florentiana Yuwono" w:date="2022-06-29T05:59:25.091Z" w:id="1508486674">
        <w:r w:rsidRPr="67D6BB52" w:rsidR="00B210AA">
          <w:rPr>
            <w:rFonts w:ascii="Calibri" w:hAnsi="Calibri" w:cs="Calibri" w:asciiTheme="minorAscii" w:hAnsiTheme="minorAscii" w:cstheme="minorAscii"/>
            <w:color w:val="000000"/>
            <w:sz w:val="22"/>
            <w:szCs w:val="22"/>
            <w:bdr w:val="none" w:color="auto" w:sz="0" w:space="0" w:frame="1"/>
          </w:rPr>
          <w:t>, etc.</w:t>
        </w:r>
      </w:ins>
      <w:del w:author="Florentiana Yuwono" w:date="2022-06-29T05:59:21.719Z" w:id="1352517179">
        <w:r w:rsidRPr="67D6BB52" w:rsidDel="000F60EC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delText>…</w:delText>
        </w:r>
      </w:del>
      <w:r w:rsidRPr="67D6BB52" w:rsidR="00B210AA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)</w:t>
      </w:r>
    </w:p>
    <w:p w:rsidR="00CC1EC9" w:rsidP="00645A1B" w:rsidRDefault="00CC1EC9" w14:paraId="448397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</w:pPr>
    </w:p>
    <w:p w:rsidR="005A40FC" w:rsidP="00645A1B" w:rsidRDefault="005A40FC" w14:paraId="3AD6A69B" w14:textId="375149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Needed document: </w:t>
      </w:r>
    </w:p>
    <w:p w:rsidR="00645A1B" w:rsidP="00C02E2A" w:rsidRDefault="00C02E2A" w14:paraId="375B997A" w14:textId="323A08D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NCL_OpenStack_Beta_Account_Creation_Manual.pdf</w:t>
      </w:r>
      <w:r w:rsidRPr="00AC7AAD" w:rsidR="00645A1B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 </w:t>
      </w:r>
    </w:p>
    <w:p w:rsidR="005A40FC" w:rsidP="00C02E2A" w:rsidRDefault="00C02E2A" w14:paraId="01CE2D18" w14:textId="54E2A3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NCL_OpenStack_Beta_LinuxVM_User_Manual.pdf</w:t>
      </w:r>
    </w:p>
    <w:p w:rsidR="00C02E2A" w:rsidP="00C02E2A" w:rsidRDefault="00C02E2A" w14:paraId="15A9920C" w14:textId="75A509A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NCL_OpenStack_Beta_WindowsVM_User_Manual.pdf</w:t>
      </w:r>
    </w:p>
    <w:p w:rsidRPr="00B6639B" w:rsidR="006D1F28" w:rsidP="006D1F28" w:rsidRDefault="006D1F28" w14:paraId="2E3DC118" w14:textId="63224F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color="auto" w:sz="0" w:space="0" w:frame="1"/>
        </w:rPr>
      </w:pPr>
    </w:p>
    <w:p w:rsidRPr="00EB4FB9" w:rsidR="0002112E" w:rsidP="002B6225" w:rsidRDefault="0002112E" w14:paraId="4D516424" w14:textId="77777777">
      <w:pPr>
        <w:jc w:val="both"/>
        <w:rPr>
          <w:rFonts w:cstheme="minorHAnsi"/>
        </w:rPr>
      </w:pPr>
    </w:p>
    <w:p w:rsidRPr="00D11B61" w:rsidR="0002112E" w:rsidP="00A362A2" w:rsidRDefault="00260710" w14:paraId="0E4FCC94" w14:textId="1CC0B1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color="auto" w:sz="0" w:space="0" w:frame="1"/>
        </w:rPr>
      </w:pPr>
      <w:r w:rsidRPr="00D11B61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color="auto" w:sz="0" w:space="0" w:frame="1"/>
        </w:rPr>
        <w:t>Assignment</w:t>
      </w:r>
      <w:r w:rsidRPr="00D11B61" w:rsidR="0002112E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color="auto" w:sz="0" w:space="0" w:frame="1"/>
        </w:rPr>
        <w:t xml:space="preserve"> Main Task</w:t>
      </w:r>
    </w:p>
    <w:p w:rsidR="0002112E" w:rsidP="00FF43AF" w:rsidRDefault="0002112E" w14:paraId="603B3E11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bdr w:val="none" w:color="auto" w:sz="0" w:space="0" w:frame="1"/>
        </w:rPr>
      </w:pPr>
    </w:p>
    <w:p w:rsidRPr="00EB4FB9" w:rsidR="00FF43AF" w:rsidP="00FF43AF" w:rsidRDefault="008A2EEF" w14:paraId="0DFC3829" w14:textId="4F7B6C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color="auto" w:sz="0" w:space="0" w:frame="1"/>
        </w:rPr>
        <w:t xml:space="preserve">2.1 </w:t>
      </w:r>
      <w:r w:rsidRPr="000425D1" w:rsidR="002B27CE">
        <w:rPr>
          <w:rFonts w:asciiTheme="minorHAnsi" w:hAnsiTheme="minorHAnsi" w:cstheme="minorHAnsi"/>
          <w:b/>
          <w:bCs/>
          <w:color w:val="000000"/>
          <w:bdr w:val="none" w:color="auto" w:sz="0" w:space="0" w:frame="1"/>
        </w:rPr>
        <w:t xml:space="preserve">Task </w:t>
      </w:r>
      <w:r w:rsidRPr="000425D1" w:rsidR="00FF43AF">
        <w:rPr>
          <w:rFonts w:asciiTheme="minorHAnsi" w:hAnsiTheme="minorHAnsi" w:cstheme="minorHAnsi"/>
          <w:b/>
          <w:bCs/>
          <w:color w:val="000000"/>
          <w:bdr w:val="none" w:color="auto" w:sz="0" w:space="0" w:frame="1"/>
        </w:rPr>
        <w:t>1: VM image testing.</w:t>
      </w:r>
    </w:p>
    <w:p w:rsidRPr="00EB4FB9" w:rsidR="00FF43AF" w:rsidP="00FF43AF" w:rsidRDefault="00FF43AF" w14:paraId="20033997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color="auto" w:sz="0" w:space="0" w:frame="1"/>
        </w:rPr>
        <w:t> </w:t>
      </w:r>
    </w:p>
    <w:p w:rsidRPr="00EB4FB9" w:rsidR="00FF43AF" w:rsidP="67D6BB52" w:rsidRDefault="0094244D" w14:paraId="36C50E47" w14:textId="5C9770D4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94244D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This task is aiming to 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test </w:t>
      </w:r>
      <w:r w:rsidRPr="67D6BB52" w:rsidR="00BB734A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all 36 public 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VM</w:t>
      </w:r>
      <w:r w:rsidRPr="67D6BB52" w:rsidR="00934021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image</w:t>
      </w:r>
      <w:r w:rsidRPr="67D6BB52" w:rsidR="00B6639B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s</w:t>
      </w:r>
      <w:r w:rsidRPr="67D6BB52" w:rsidR="00934021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in NCL </w:t>
      </w:r>
      <w:r w:rsidRPr="67D6BB52" w:rsidR="00A95F20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OpenStack [</w:t>
      </w:r>
      <w:r w:rsidRPr="67D6BB52" w:rsidR="00934021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Beta] </w:t>
      </w:r>
      <w:r w:rsidRPr="67D6BB52" w:rsidR="00A95F20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platform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and create a VM image manual. For each VM </w:t>
      </w:r>
      <w:r w:rsidRPr="67D6BB52" w:rsidR="00D578F1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image,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</w:t>
      </w:r>
      <w:r w:rsidRPr="67D6BB52" w:rsidR="008110AE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below </w:t>
      </w:r>
      <w:del w:author="Florentiana Yuwono" w:date="2022-06-29T06:01:57.014Z" w:id="1697535656">
        <w:r w:rsidRPr="67D6BB52" w:rsidDel="008110AE">
          <w:rPr>
            <w:rFonts w:ascii="Calibri" w:hAnsi="Calibri" w:cs="Calibri" w:asciiTheme="minorAscii" w:hAnsiTheme="minorAscii" w:cstheme="minorAscii"/>
            <w:color w:val="000000" w:themeColor="text1" w:themeTint="FF" w:themeShade="FF"/>
          </w:rPr>
          <w:delText>contents</w:delText>
        </w:r>
      </w:del>
      <w:r w:rsidRPr="67D6BB52" w:rsidR="008110AE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are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</w:t>
      </w:r>
      <w:ins w:author="Florentiana Yuwono" w:date="2022-06-29T06:02:03.529Z" w:id="2009693602">
        <w:r w:rsidRPr="67D6BB52" w:rsidR="00FF43AF">
          <w:rPr>
            <w:rFonts w:ascii="Calibri" w:hAnsi="Calibri" w:cs="Calibri" w:asciiTheme="minorAscii" w:hAnsiTheme="minorAscii" w:cstheme="minorAscii"/>
            <w:color w:val="000000"/>
            <w:bdr w:val="none" w:color="auto" w:sz="0" w:space="0" w:frame="1"/>
          </w:rPr>
          <w:t xml:space="preserve">the contents </w:t>
        </w:r>
      </w:ins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need</w:t>
      </w:r>
      <w:r w:rsidRPr="67D6BB52" w:rsidR="008110AE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ed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to</w:t>
      </w:r>
      <w:ins w:author="Florentiana Yuwono" w:date="2022-06-29T06:02:08.127Z" w:id="824635855">
        <w:r w:rsidRPr="67D6BB52" w:rsidR="00FF43AF">
          <w:rPr>
            <w:rFonts w:ascii="Calibri" w:hAnsi="Calibri" w:cs="Calibri" w:asciiTheme="minorAscii" w:hAnsiTheme="minorAscii" w:cstheme="minorAscii"/>
            <w:color w:val="000000"/>
            <w:bdr w:val="none" w:color="auto" w:sz="0" w:space="0" w:frame="1"/>
          </w:rPr>
          <w:t xml:space="preserve"> be</w:t>
        </w:r>
      </w:ins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list</w:t>
      </w:r>
      <w:ins w:author="Florentiana Yuwono" w:date="2022-06-29T06:02:10.013Z" w:id="1837336238">
        <w:r w:rsidRPr="67D6BB52" w:rsidR="00FF43AF">
          <w:rPr>
            <w:rFonts w:ascii="Calibri" w:hAnsi="Calibri" w:cs="Calibri" w:asciiTheme="minorAscii" w:hAnsiTheme="minorAscii" w:cstheme="minorAscii"/>
            <w:color w:val="000000"/>
            <w:bdr w:val="none" w:color="auto" w:sz="0" w:space="0" w:frame="1"/>
          </w:rPr>
          <w:t xml:space="preserve">ed</w:t>
        </w:r>
      </w:ins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down</w:t>
      </w:r>
      <w:ins w:author="Florentiana Yuwono" w:date="2022-06-29T06:15:39.666Z" w:id="160252809">
        <w:r w:rsidRPr="67D6BB52" w:rsidR="00FF43AF">
          <w:rPr>
            <w:rFonts w:ascii="Calibri" w:hAnsi="Calibri" w:cs="Calibri" w:asciiTheme="minorAscii" w:hAnsiTheme="minorAscii" w:cstheme="minorAscii"/>
            <w:color w:val="000000"/>
            <w:bdr w:val="none" w:color="auto" w:sz="0" w:space="0" w:frame="1"/>
          </w:rPr>
          <w:t xml:space="preserve"> (some information might not be available)</w:t>
        </w:r>
      </w:ins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: </w:t>
      </w:r>
    </w:p>
    <w:p w:rsidR="001C00A4" w:rsidP="00FF43AF" w:rsidRDefault="00FF43AF" w14:paraId="4BBD20B6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color="auto" w:sz="0" w:space="0" w:frame="1"/>
        </w:rPr>
        <w:t> </w:t>
      </w:r>
    </w:p>
    <w:p w:rsidRPr="00124F29" w:rsidR="00463E80" w:rsidP="67D6BB52" w:rsidRDefault="00FF43AF" w14:paraId="33AEE870" w14:textId="262A69C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ins w:author="Florentiana Yuwono" w:date="2022-06-29T06:05:00.827Z" w:id="709238252"/>
          <w:rFonts w:ascii="Calibri" w:hAnsi="Calibri" w:cs="Calibri" w:asciiTheme="minorAscii" w:hAnsiTheme="minorAscii" w:cstheme="minorAscii"/>
          <w:color w:val="201F1E" w:themeColor="text1" w:themeTint="FF" w:themeShade="FF"/>
          <w:sz w:val="22"/>
          <w:szCs w:val="22"/>
        </w:rPr>
      </w:pPr>
      <w:ins w:author="Florentiana Yuwono" w:date="2022-06-29T06:04:59.9Z" w:id="264940622">
        <w:r w:rsidRPr="67D6BB52" w:rsidR="00FF43AF">
          <w:rPr>
            <w:rFonts w:ascii="Calibri" w:hAnsi="Calibri" w:cs="Calibri" w:asciiTheme="minorAscii" w:hAnsiTheme="minorAscii" w:cstheme="minorAscii"/>
            <w:color w:val="000000"/>
            <w:bdr w:val="none" w:color="auto" w:sz="0" w:space="0" w:frame="1"/>
          </w:rPr>
          <w:t xml:space="preserve">VM na</w:t>
        </w:r>
      </w:ins>
      <w:ins w:author="Florentiana Yuwono" w:date="2022-06-29T06:05:00.151Z" w:id="1795575377">
        <w:r w:rsidRPr="67D6BB52" w:rsidR="00FF43AF">
          <w:rPr>
            <w:rFonts w:ascii="Calibri" w:hAnsi="Calibri" w:cs="Calibri" w:asciiTheme="minorAscii" w:hAnsiTheme="minorAscii" w:cstheme="minorAscii"/>
            <w:color w:val="000000"/>
            <w:bdr w:val="none" w:color="auto" w:sz="0" w:space="0" w:frame="1"/>
          </w:rPr>
          <w:t xml:space="preserve">me</w:t>
        </w:r>
      </w:ins>
    </w:p>
    <w:p w:rsidRPr="00124F29" w:rsidR="00463E80" w:rsidP="67D6BB52" w:rsidRDefault="00FF43AF" w14:paraId="0758E0D1" w14:textId="56623C47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color w:val="201F1E"/>
          <w:sz w:val="22"/>
          <w:szCs w:val="22"/>
        </w:rPr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VM type: </w:t>
      </w:r>
      <w:r w:rsidRPr="67D6BB52" w:rsidR="00EB4FB9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L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inux/</w:t>
      </w:r>
      <w:r w:rsidRPr="67D6BB52" w:rsidR="00463E80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W</w:t>
      </w:r>
      <w:r w:rsidRPr="67D6BB52" w:rsidR="00463E80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indows. (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32bit/64bit)</w:t>
      </w:r>
    </w:p>
    <w:p w:rsidRPr="00EB4FB9" w:rsidR="00FF43AF" w:rsidP="67D6BB52" w:rsidRDefault="00FF43AF" w14:paraId="5E0C7FA4" w14:textId="0B4D0E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VM OS + version+ UI state: (ubuntu 18.04, CentOS)</w:t>
      </w:r>
    </w:p>
    <w:p w:rsidRPr="00EB4FB9" w:rsidR="00FF43AF" w:rsidP="67D6BB52" w:rsidRDefault="00FF43AF" w14:paraId="2089A673" w14:textId="0B81A5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VM image CPU min limit config.</w:t>
      </w:r>
    </w:p>
    <w:p w:rsidRPr="00EB4FB9" w:rsidR="00FF43AF" w:rsidP="67D6BB52" w:rsidRDefault="00FF43AF" w14:paraId="5BC34485" w14:textId="7D4A375A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VM image 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RAM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 min limit 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config</w:t>
      </w:r>
      <w:ins w:author="Florentiana Yuwono" w:date="2022-06-29T06:02:29.614Z" w:id="1738760509">
        <w:r w:rsidRPr="67A3613D" w:rsidR="00FF43AF">
          <w:rPr>
            <w:rFonts w:ascii="Calibri" w:hAnsi="Calibri" w:cs="Calibri" w:asciiTheme="minorAscii" w:hAnsiTheme="minorAscii" w:cstheme="minorAscii"/>
            <w:color w:val="000000" w:themeColor="text1" w:themeTint="FF" w:themeShade="FF"/>
          </w:rPr>
          <w:t>.</w:t>
        </w:r>
      </w:ins>
    </w:p>
    <w:p w:rsidRPr="00EB4FB9" w:rsidR="00FF43AF" w:rsidP="67D6BB52" w:rsidRDefault="00FF43AF" w14:paraId="6D288BBD" w14:textId="19F6D2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VM image Hard disk min limit config. </w:t>
      </w:r>
    </w:p>
    <w:p w:rsidRPr="00EB4FB9" w:rsidR="00FF43AF" w:rsidP="67D6BB52" w:rsidRDefault="00FF43AF" w14:paraId="4785C14E" w14:textId="6710F63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 xml:space="preserve">VM remote access </w:t>
      </w:r>
      <w:r w:rsidRPr="67D6BB52" w:rsidR="008114BE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config. (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 xml:space="preserve">Such as </w:t>
      </w:r>
      <w:ins w:author="Florentiana Yuwono" w:date="2022-06-29T06:02:59.907Z" w:id="2116007310">
        <w:r w:rsidRPr="67A3613D" w:rsidR="00FF43AF">
          <w:rPr>
            <w:rFonts w:ascii="Calibri" w:hAnsi="Calibri" w:cs="Calibri" w:asciiTheme="minorAscii" w:hAnsiTheme="minorAscii" w:cstheme="minorAscii"/>
            <w:color w:val="000000" w:themeColor="text1" w:themeTint="FF" w:themeShade="FF"/>
          </w:rPr>
          <w:t>wh</w:t>
        </w:r>
      </w:ins>
      <w:ins w:author="Florentiana Yuwono" w:date="2022-06-29T06:03:02.586Z" w:id="718655669">
        <w:r w:rsidRPr="67A3613D" w:rsidR="00FF43AF">
          <w:rPr>
            <w:rFonts w:ascii="Calibri" w:hAnsi="Calibri" w:cs="Calibri" w:asciiTheme="minorAscii" w:hAnsiTheme="minorAscii" w:cstheme="minorAscii"/>
            <w:color w:val="000000" w:themeColor="text1" w:themeTint="FF" w:themeShade="FF"/>
          </w:rPr>
          <w:t xml:space="preserve">ether the </w:t>
        </w:r>
      </w:ins>
      <w:r w:rsidRPr="67D6BB52" w:rsidR="00A95F20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SSH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/RDP</w:t>
      </w:r>
      <w:r w:rsidRPr="67D6BB52" w:rsidR="0057105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/VNC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 xml:space="preserve"> </w:t>
      </w:r>
      <w:ins w:author="Florentiana Yuwono" w:date="2022-06-29T06:03:05.676Z" w:id="2057060495">
        <w:r w:rsidRPr="67A3613D" w:rsidR="00FF43AF">
          <w:rPr>
            <w:rFonts w:ascii="Calibri" w:hAnsi="Calibri" w:cs="Calibri" w:asciiTheme="minorAscii" w:hAnsiTheme="minorAscii" w:cstheme="minorAscii"/>
            <w:color w:val="000000" w:themeColor="text1" w:themeTint="FF" w:themeShade="FF"/>
          </w:rPr>
          <w:t xml:space="preserve">is </w:t>
        </w:r>
      </w:ins>
      <w:r w:rsidRPr="67D6BB52" w:rsidR="00FC36D7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enabled?)</w:t>
      </w:r>
    </w:p>
    <w:p w:rsidRPr="00EB4FB9" w:rsidR="00FF43AF" w:rsidP="67D6BB52" w:rsidRDefault="00FF43AF" w14:paraId="715599AF" w14:textId="58C8EB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VM login detail. </w:t>
      </w:r>
      <w:r w:rsidRPr="67D6BB52" w:rsidR="00527F92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(username/password)</w:t>
      </w:r>
    </w:p>
    <w:p w:rsidRPr="00EB4FB9" w:rsidR="00FF43AF" w:rsidP="67D6BB52" w:rsidRDefault="00FF43AF" w14:paraId="7BF5D24B" w14:textId="0905EA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 xml:space="preserve">VM network interface config detail. (Such as </w:t>
      </w:r>
      <w:r w:rsidRPr="67D6BB52" w:rsidR="00B20BCA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 xml:space="preserve">network 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interface number, Ipv4 config: DHCP/Fix static)</w:t>
      </w:r>
    </w:p>
    <w:p w:rsidRPr="00EB4FB9" w:rsidR="00FF43AF" w:rsidP="67A3613D" w:rsidRDefault="00FF43AF" w14:paraId="2091940A" w14:textId="1CD9ACDC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201F1E"/>
          <w:sz w:val="22"/>
          <w:szCs w:val="22"/>
        </w:rPr>
        <w:pPrChange w:author="Florentiana Yuwono" w:date="2022-06-29T06:14:53.722Z">
          <w:pPr>
            <w:pStyle w:val="NormalWeb"/>
            <w:spacing w:before="0" w:beforeAutospacing="off" w:after="0" w:afterAutospacing="off"/>
            <w:ind w:left="0"/>
          </w:pPr>
        </w:pPrChange>
      </w:pP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VM image lib/tool included: (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openssl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, python3.x, docker, g++</w:t>
      </w:r>
      <w:ins w:author="Florentiana Yuwono" w:date="2022-06-29T06:03:33.832Z" w:id="753750847">
        <w:r w:rsidRPr="67A3613D" w:rsidR="00FF43AF">
          <w:rPr>
            <w:rFonts w:ascii="Calibri" w:hAnsi="Calibri" w:cs="Calibri" w:asciiTheme="minorAscii" w:hAnsiTheme="minorAscii" w:cstheme="minorAscii"/>
            <w:color w:val="000000" w:themeColor="text1" w:themeTint="FF" w:themeShade="FF"/>
          </w:rPr>
          <w:t>, etc.</w:t>
        </w:r>
      </w:ins>
      <w:del w:author="Florentiana Yuwono" w:date="2022-06-29T06:03:29.778Z" w:id="1118862033">
        <w:r w:rsidRPr="67A3613D" w:rsidDel="00FF43AF">
          <w:rPr>
            <w:rFonts w:ascii="Calibri" w:hAnsi="Calibri" w:cs="Calibri" w:asciiTheme="minorAscii" w:hAnsiTheme="minorAscii" w:cstheme="minorAscii"/>
            <w:color w:val="000000" w:themeColor="text1" w:themeTint="FF" w:themeShade="FF"/>
          </w:rPr>
          <w:delText xml:space="preserve"> ...</w:delText>
        </w:r>
      </w:del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)</w:t>
      </w:r>
    </w:p>
    <w:p w:rsidRPr="00EB4FB9" w:rsidR="00FF43AF" w:rsidP="00FF43AF" w:rsidRDefault="00FF43AF" w14:paraId="0BE902CD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color="auto" w:sz="0" w:space="0" w:frame="1"/>
        </w:rPr>
        <w:t> </w:t>
      </w:r>
    </w:p>
    <w:p w:rsidRPr="00EB4FB9" w:rsidR="00FF43AF" w:rsidP="67D6BB52" w:rsidRDefault="00642911" w14:paraId="051D2AAC" w14:textId="46239A46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ins w:author="Florentiana Yuwono" w:date="2022-06-29T06:16:04.473Z" w:id="341133383"/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642911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By checking the 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list for all the public VM, the customer can find the correct image with the login detail 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  <w:shd w:val="clear" w:color="auto" w:fill="FFFFFF"/>
        </w:rPr>
        <w:t>based on their requirement instead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 of sending message to </w:t>
      </w:r>
      <w:r w:rsidRPr="67D6BB52" w:rsidR="002D06E0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 xml:space="preserve">NCL 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Biz</w:t>
      </w:r>
      <w:r w:rsidRPr="67D6BB52" w:rsidR="002D06E0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-T</w:t>
      </w:r>
      <w:r w:rsidRPr="67D6BB52" w:rsidR="00FF43AF">
        <w:rPr>
          <w:rFonts w:ascii="Calibri" w:hAnsi="Calibri" w:cs="Calibri" w:asciiTheme="minorAscii" w:hAnsiTheme="minorAscii" w:cstheme="minorAscii"/>
          <w:color w:val="000000"/>
          <w:bdr w:val="none" w:color="auto" w:sz="0" w:space="0" w:frame="1"/>
        </w:rPr>
        <w:t>eam to ask these basic questions such what the VM log in password.</w:t>
      </w:r>
    </w:p>
    <w:p w:rsidR="67D6BB52" w:rsidP="67D6BB52" w:rsidRDefault="67D6BB52" w14:paraId="40BC0449" w14:textId="7144162F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ins w:author="Florentiana Yuwono" w:date="2022-06-29T06:16:04.909Z" w:id="1783437820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7D6BB52" w:rsidP="67D6BB52" w:rsidRDefault="67D6BB52" w14:paraId="10C9E912" w14:textId="4508AF36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ins w:author="Florentiana Yuwono" w:date="2022-06-29T06:17:13.864Z" w:id="129595455"/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ins w:author="Florentiana Yuwono" w:date="2022-06-29T06:16:35.837Z" w:id="1040455310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Update the information on the</w:t>
        </w:r>
      </w:ins>
      <w:ins w:author="Florentiana Yuwono" w:date="2022-06-29T06:17:13.557Z" w:id="814985732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 xml:space="preserve"> following document:</w:t>
        </w:r>
      </w:ins>
    </w:p>
    <w:p w:rsidR="67D6BB52" w:rsidP="67D6BB52" w:rsidRDefault="67D6BB52" w14:paraId="7075167C" w14:textId="770AF239">
      <w:pPr>
        <w:pStyle w:val="NormalWeb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pPrChange w:author="Florentiana Yuwono" w:date="2022-06-29T06:17:16.342Z">
          <w:pPr>
            <w:pStyle w:val="NormalWeb"/>
            <w:spacing w:before="0" w:beforeAutospacing="off" w:after="0" w:afterAutospacing="off"/>
            <w:jc w:val="both"/>
          </w:pPr>
        </w:pPrChange>
      </w:pPr>
      <w:ins w:author="Florentiana Yuwono" w:date="2022-06-29T06:17:44.194Z" w:id="976895268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S</w:t>
        </w:r>
      </w:ins>
      <w:ins w:author="Florentiana Yuwono" w:date="2022-06-29T06:16:35.837Z" w:id="1238049956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rc/VM</w:t>
        </w:r>
      </w:ins>
      <w:ins w:author="Florentiana Yuwono" w:date="2022-06-29T06:17:44.141Z" w:id="2049064362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_</w:t>
        </w:r>
      </w:ins>
      <w:ins w:author="Florentiana Yuwono" w:date="2022-06-29T06:16:35.837Z" w:id="973798780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image</w:t>
        </w:r>
      </w:ins>
      <w:ins w:author="Florentiana Yuwono" w:date="2022-06-29T06:17:47.14Z" w:id="209831502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_</w:t>
        </w:r>
      </w:ins>
      <w:ins w:author="Florentiana Yuwono" w:date="2022-06-29T06:16:35.837Z" w:id="307980129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detail</w:t>
        </w:r>
      </w:ins>
      <w:ins w:author="Florentiana Yuwono" w:date="2022-06-29T06:17:50.013Z" w:id="46065604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_</w:t>
        </w:r>
      </w:ins>
      <w:ins w:author="Florentiana Yuwono" w:date="2022-06-29T06:16:35.837Z" w:id="620963312">
        <w:r w:rsidRPr="67D6BB52" w:rsidR="67D6BB52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4"/>
            <w:szCs w:val="24"/>
          </w:rPr>
          <w:t>table.docx</w:t>
        </w:r>
      </w:ins>
    </w:p>
    <w:p w:rsidRPr="00EB4FB9" w:rsidR="00FF43AF" w:rsidP="002D06E0" w:rsidRDefault="00FF43AF" w14:paraId="4AFAC4CD" w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color="auto" w:sz="0" w:space="0" w:frame="1"/>
        </w:rPr>
        <w:t> </w:t>
      </w:r>
    </w:p>
    <w:p w:rsidRPr="00EB4FB9" w:rsidR="00FF43AF" w:rsidP="00FF43AF" w:rsidRDefault="00FF43AF" w14:paraId="115CCEC8" w14:textId="28A73D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color="auto" w:sz="0" w:space="0" w:frame="1"/>
        </w:rPr>
        <w:t xml:space="preserve">Expected </w:t>
      </w:r>
      <w:r w:rsidRPr="00EB4FB9" w:rsidR="008114BE">
        <w:rPr>
          <w:rFonts w:asciiTheme="minorHAnsi" w:hAnsiTheme="minorHAnsi" w:cstheme="minorHAnsi"/>
          <w:color w:val="000000"/>
          <w:bdr w:val="none" w:color="auto" w:sz="0" w:space="0" w:frame="1"/>
        </w:rPr>
        <w:t>workload</w:t>
      </w:r>
      <w:r w:rsidRPr="00EB4FB9">
        <w:rPr>
          <w:rFonts w:asciiTheme="minorHAnsi" w:hAnsiTheme="minorHAnsi" w:cstheme="minorHAnsi"/>
          <w:color w:val="000000"/>
          <w:bdr w:val="none" w:color="auto" w:sz="0" w:space="0" w:frame="1"/>
        </w:rPr>
        <w:t>: 1.5 day/</w:t>
      </w:r>
      <w:r w:rsidRPr="00EB4FB9" w:rsidR="00124F29">
        <w:rPr>
          <w:rFonts w:asciiTheme="minorHAnsi" w:hAnsiTheme="minorHAnsi" w:cstheme="minorHAnsi"/>
          <w:color w:val="000000"/>
          <w:bdr w:val="none" w:color="auto" w:sz="0" w:space="0" w:frame="1"/>
        </w:rPr>
        <w:t>week, total</w:t>
      </w:r>
      <w:r w:rsidRPr="00EB4FB9">
        <w:rPr>
          <w:rFonts w:asciiTheme="minorHAnsi" w:hAnsiTheme="minorHAnsi" w:cstheme="minorHAnsi"/>
          <w:color w:val="000000"/>
          <w:bdr w:val="none" w:color="auto" w:sz="0" w:space="0" w:frame="1"/>
        </w:rPr>
        <w:t xml:space="preserve"> 10 weeks.  </w:t>
      </w:r>
    </w:p>
    <w:p w:rsidR="00FF43AF" w:rsidP="002B6225" w:rsidRDefault="00FF43AF" w14:paraId="7D630E94" w14:textId="7672487B">
      <w:pPr>
        <w:jc w:val="both"/>
      </w:pPr>
    </w:p>
    <w:p w:rsidRPr="00733F60" w:rsidR="00124F29" w:rsidP="00124F29" w:rsidRDefault="008114BE" w14:paraId="782DC9C6" w14:textId="6D6988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color="auto" w:sz="0" w:space="0" w:frame="1"/>
        </w:rPr>
        <w:t xml:space="preserve">2.2 </w:t>
      </w:r>
      <w:r w:rsidRPr="00733F60">
        <w:rPr>
          <w:rFonts w:asciiTheme="minorHAnsi" w:hAnsiTheme="minorHAnsi" w:cstheme="minorHAnsi"/>
          <w:b/>
          <w:bCs/>
          <w:color w:val="000000"/>
          <w:bdr w:val="none" w:color="auto" w:sz="0" w:space="0" w:frame="1"/>
        </w:rPr>
        <w:t>Task</w:t>
      </w:r>
      <w:r w:rsidRPr="00733F60" w:rsidR="00124F29">
        <w:rPr>
          <w:rFonts w:asciiTheme="minorHAnsi" w:hAnsiTheme="minorHAnsi" w:cstheme="minorHAnsi"/>
          <w:b/>
          <w:bCs/>
          <w:color w:val="000000"/>
          <w:bdr w:val="none" w:color="auto" w:sz="0" w:space="0" w:frame="1"/>
        </w:rPr>
        <w:t xml:space="preserve"> 2: VM image creation</w:t>
      </w:r>
      <w:r w:rsidR="00733F60">
        <w:rPr>
          <w:rFonts w:asciiTheme="minorHAnsi" w:hAnsiTheme="minorHAnsi" w:cstheme="minorHAnsi"/>
          <w:b/>
          <w:bCs/>
          <w:color w:val="000000"/>
          <w:bdr w:val="none" w:color="auto" w:sz="0" w:space="0" w:frame="1"/>
        </w:rPr>
        <w:t>.</w:t>
      </w:r>
    </w:p>
    <w:p w:rsidRPr="00B25B52" w:rsidR="00124F29" w:rsidP="00124F29" w:rsidRDefault="00124F29" w14:paraId="0FA2BAE0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color="auto" w:sz="0" w:space="0" w:frame="1"/>
        </w:rPr>
        <w:t> </w:t>
      </w:r>
    </w:p>
    <w:p w:rsidRPr="00B25B52" w:rsidR="00124F29" w:rsidP="00D11B61" w:rsidRDefault="00A77EBB" w14:paraId="70E7E649" w14:textId="6B16F8A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After </w:t>
      </w:r>
      <w:r w:rsidRPr="00B25B52" w:rsidR="00D74701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the </w:t>
      </w:r>
      <w:r w:rsidRPr="00B25B52" w:rsidR="00124F29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intern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 </w:t>
      </w:r>
      <w:r w:rsidRPr="00B25B52" w:rsidR="006C4AC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has 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g</w:t>
      </w:r>
      <w:r w:rsidRPr="00B25B52" w:rsidR="006C4AC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o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t familiar about the testing, they can</w:t>
      </w:r>
      <w:r w:rsidRPr="00B25B52" w:rsidR="00124F29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 try to create some VM images</w:t>
      </w:r>
      <w:r w:rsidRPr="00B25B52" w:rsidR="00635179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,</w:t>
      </w:r>
      <w:r w:rsidRPr="00B25B52" w:rsidR="00262763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 </w:t>
      </w:r>
      <w:r w:rsidRPr="00B25B52" w:rsidR="00635179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s</w:t>
      </w:r>
      <w:r w:rsidRPr="00B25B52" w:rsidR="00124F29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uch as some lite </w:t>
      </w:r>
      <w:r w:rsidRPr="00B25B52" w:rsidR="00457480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L</w:t>
      </w:r>
      <w:r w:rsidRPr="00B25B52" w:rsidR="00124F29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inux OS for IOT: </w:t>
      </w:r>
    </w:p>
    <w:p w:rsidRPr="00B25B52" w:rsidR="00124F29" w:rsidP="00124F29" w:rsidRDefault="00124F29" w14:paraId="0B7A603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 </w:t>
      </w:r>
    </w:p>
    <w:p w:rsidRPr="00B25B52" w:rsidR="00124F29" w:rsidP="00617979" w:rsidRDefault="00124F29" w14:paraId="70CA6583" w14:textId="320715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raspberry pi </w:t>
      </w:r>
      <w:r w:rsidRPr="00B25B52" w:rsidR="00C62A0C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: </w:t>
      </w: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raspbian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 32bit/64bit</w:t>
      </w:r>
    </w:p>
    <w:p w:rsidRPr="00B25B52" w:rsidR="00124F29" w:rsidP="00617979" w:rsidRDefault="00124F29" w14:paraId="1FA547A1" w14:textId="099DE1C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raspberry pi </w:t>
      </w:r>
      <w:r w:rsidRPr="00B25B52" w:rsidR="0035726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>: noobs 32bit</w:t>
      </w:r>
    </w:p>
    <w:p w:rsidRPr="00B25B52" w:rsidR="00124F29" w:rsidP="00617979" w:rsidRDefault="00124F29" w14:paraId="22B9BAD7" w14:textId="6E7DE3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raspberry pi </w:t>
      </w:r>
      <w:r w:rsidRPr="00B25B52" w:rsidR="000A5F50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>: Ubuntu 16/18/Lite</w:t>
      </w:r>
    </w:p>
    <w:p w:rsidRPr="00B25B52" w:rsidR="00617979" w:rsidP="00617979" w:rsidRDefault="00124F29" w14:paraId="49B6B34D" w14:textId="6DDC8E4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raspberry pi </w:t>
      </w:r>
      <w:r w:rsidRPr="00B25B52" w:rsidR="00250CA8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>: CentOS 6/7</w:t>
      </w:r>
    </w:p>
    <w:p w:rsidRPr="00B25B52" w:rsidR="00124F29" w:rsidP="00617979" w:rsidRDefault="00124F29" w14:paraId="4F899722" w14:textId="2431ECD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lastRenderedPageBreak/>
        <w:t>BeagleBone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Black OS: Debian-C </w:t>
      </w:r>
    </w:p>
    <w:p w:rsidRPr="00B25B52" w:rsidR="00124F29" w:rsidP="00617979" w:rsidRDefault="00124F29" w14:paraId="6C77D9DA" w14:textId="0191633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>BeagleBone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Black OS:  fedora</w:t>
      </w:r>
    </w:p>
    <w:p w:rsidRPr="00B25B52" w:rsidR="00124F29" w:rsidP="00124F29" w:rsidRDefault="00124F29" w14:paraId="4CED6C9E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 </w:t>
      </w:r>
    </w:p>
    <w:p w:rsidRPr="00B25B52" w:rsidR="00124F29" w:rsidP="67D6BB52" w:rsidRDefault="00854F8D" w14:paraId="4B6CBCF1" w14:textId="5C9F82A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ins w:author="Florentiana Yuwono" w:date="2022-07-12T06:22:04.795Z" w:id="83090482"/>
          <w:rFonts w:ascii="Calibri" w:hAnsi="Calibri" w:cs="Calibri" w:asciiTheme="minorAscii" w:hAnsiTheme="minorAscii" w:cstheme="minorAscii"/>
          <w:color w:val="201F1E"/>
          <w:sz w:val="22"/>
          <w:szCs w:val="22"/>
        </w:rPr>
      </w:pPr>
      <w:r w:rsidRPr="67D6BB52" w:rsidR="00854F8D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T</w:t>
      </w:r>
      <w:r w:rsidRPr="67D6BB52" w:rsidR="00090FD3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he intern </w:t>
      </w:r>
      <w:r w:rsidRPr="67D6BB52" w:rsidR="00124F29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will test the customized VM image upload and usage part in </w:t>
      </w:r>
      <w:r w:rsidRPr="67D6BB52" w:rsidR="007F41B6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Open</w:t>
      </w:r>
      <w:r w:rsidRPr="67D6BB52" w:rsidR="009F2BE4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S</w:t>
      </w:r>
      <w:r w:rsidRPr="67D6BB52" w:rsidR="007F41B6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tack</w:t>
      </w:r>
      <w:ins w:author="Florentiana Yuwono" w:date="2022-06-29T06:18:36.895Z" w:id="1941148723">
        <w:r w:rsidRPr="67A3613D" w:rsidR="007F41B6">
          <w:rPr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t xml:space="preserve"> </w:t>
        </w:r>
      </w:ins>
      <w:r w:rsidRPr="67D6BB52" w:rsidR="007F41B6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[</w:t>
      </w:r>
      <w:r w:rsidRPr="67D6BB52" w:rsidR="007F41B6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Beta]</w:t>
      </w:r>
      <w:r w:rsidRPr="67D6BB52" w:rsidR="006626D9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 and</w:t>
      </w:r>
      <w:r w:rsidRPr="67D6BB52" w:rsidR="00124F29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 create</w:t>
      </w:r>
      <w:r w:rsidRPr="67D6BB52" w:rsidR="00610168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 a</w:t>
      </w:r>
      <w:r w:rsidRPr="67D6BB52" w:rsidR="00124F29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 report about the detail steps </w:t>
      </w:r>
      <w:r w:rsidRPr="67D6BB52" w:rsidR="008428B2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for </w:t>
      </w:r>
      <w:r w:rsidRPr="67D6BB52" w:rsidR="00124F29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how to build these images. The created </w:t>
      </w:r>
      <w:r w:rsidRPr="67D6BB52" w:rsidR="002666C8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VM</w:t>
      </w:r>
      <w:r w:rsidRPr="67D6BB52" w:rsidR="00D964ED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 </w:t>
      </w:r>
      <w:r w:rsidRPr="67D6BB52" w:rsidR="00836C6A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 xml:space="preserve">images </w:t>
      </w:r>
      <w:r w:rsidRPr="67D6BB52" w:rsidR="00124F29">
        <w:rPr>
          <w:rFonts w:ascii="Calibri" w:hAnsi="Calibri" w:cs="Calibri" w:asciiTheme="minorAscii" w:hAnsiTheme="minorAscii" w:cstheme="minorAscii"/>
          <w:color w:val="000000"/>
          <w:sz w:val="22"/>
          <w:szCs w:val="22"/>
          <w:bdr w:val="none" w:color="auto" w:sz="0" w:space="0" w:frame="1"/>
        </w:rPr>
        <w:t>can be used in the future OT/IOT security testbed. </w:t>
      </w:r>
    </w:p>
    <w:p w:rsidR="67A3613D" w:rsidP="67A3613D" w:rsidRDefault="67A3613D" w14:paraId="7C260E7C" w14:textId="7AEB2D6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ins w:author="Florentiana Yuwono" w:date="2022-07-12T06:22:06.198Z" w:id="2093046123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7A3613D" w:rsidP="67A3613D" w:rsidRDefault="67A3613D" w14:paraId="626C3F8E" w14:textId="31138BA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2"/>
          <w:szCs w:val="22"/>
        </w:rPr>
      </w:pPr>
      <w:ins w:author="Florentiana Yuwono" w:date="2022-07-12T06:22:36.047Z" w:id="361694567">
        <w:r w:rsidRPr="67A3613D" w:rsidR="67A3613D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t xml:space="preserve">Source on how to create VM image in OpenStack platform: </w:t>
        </w:r>
      </w:ins>
      <w:ins w:author="Florentiana Yuwono" w:date="2022-07-12T06:22:36.082Z" w:id="810822575">
        <w:r>
          <w:fldChar w:fldCharType="begin"/>
        </w:r>
        <w:r>
          <w:instrText xml:space="preserve">HYPERLINK "https://docs.openstack.org/image-guide/net-running.html" </w:instrText>
        </w:r>
        <w:r>
          <w:fldChar w:fldCharType="separate"/>
        </w:r>
        <w:r/>
      </w:ins>
      <w:ins w:author="Florentiana Yuwono" w:date="2022-07-12T06:22:36.047Z" w:id="587603551">
        <w:r w:rsidRPr="67A3613D" w:rsidR="67A3613D">
          <w:rPr>
            <w:rStyle w:val="Hyperlink"/>
            <w:rFonts w:ascii="Calibri" w:hAnsi="Calibri" w:eastAsia="Times New Roman" w:cs="Calibri" w:asciiTheme="minorAscii" w:hAnsiTheme="minorAscii" w:cstheme="minorAscii"/>
            <w:sz w:val="22"/>
            <w:szCs w:val="22"/>
          </w:rPr>
          <w:t>https://docs.openstack.org/image-guide/net-running.html</w:t>
        </w:r>
      </w:ins>
      <w:ins w:author="Florentiana Yuwono" w:date="2022-07-12T06:22:36.082Z" w:id="1927618255">
        <w:r>
          <w:fldChar w:fldCharType="end"/>
        </w:r>
      </w:ins>
      <w:ins w:author="Florentiana Yuwono" w:date="2022-07-12T06:22:36.047Z" w:id="249346499">
        <w:r w:rsidRPr="67A3613D" w:rsidR="67A3613D">
          <w:rPr>
            <w:rStyle w:val="Hyperlink"/>
            <w:rFonts w:ascii="Calibri" w:hAnsi="Calibri" w:eastAsia="Times New Roman" w:cs="Calibri" w:asciiTheme="minorAscii" w:hAnsiTheme="minorAscii" w:cstheme="minorAscii"/>
            <w:sz w:val="22"/>
            <w:szCs w:val="22"/>
          </w:rPr>
          <w:t>.</w:t>
        </w:r>
        <w:r w:rsidRPr="67A3613D" w:rsidR="67A3613D">
          <w:rPr>
            <w:rFonts w:ascii="Calibri" w:hAnsi="Calibri" w:eastAsia="Times New Roman" w:cs="Calibri" w:asciiTheme="minorAscii" w:hAnsiTheme="minorAscii" w:cstheme="minorAscii"/>
            <w:color w:val="000000" w:themeColor="text1" w:themeTint="FF" w:themeShade="FF"/>
            <w:sz w:val="22"/>
            <w:szCs w:val="22"/>
          </w:rPr>
          <w:t xml:space="preserve"> </w:t>
        </w:r>
      </w:ins>
    </w:p>
    <w:p w:rsidRPr="00B25B52" w:rsidR="00124F29" w:rsidP="0008575B" w:rsidRDefault="00124F29" w14:paraId="259957B3" w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 </w:t>
      </w:r>
    </w:p>
    <w:p w:rsidRPr="00B25B52" w:rsidR="00124F29" w:rsidP="00124F29" w:rsidRDefault="00124F29" w14:paraId="06C621F5" w14:textId="7D7257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Expected </w:t>
      </w:r>
      <w:r w:rsidRPr="00B25B52" w:rsidR="00432A8C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workload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: 0.5 day/</w:t>
      </w:r>
      <w:r w:rsidRPr="00B25B52" w:rsidR="00062360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>week, total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color="auto" w:sz="0" w:space="0" w:frame="1"/>
        </w:rPr>
        <w:t xml:space="preserve"> 6 weeks.</w:t>
      </w:r>
    </w:p>
    <w:p w:rsidR="0056223C" w:rsidP="002B6225" w:rsidRDefault="0056223C" w14:paraId="049EE521" w14:textId="5EC8CBE6">
      <w:pPr>
        <w:jc w:val="both"/>
      </w:pPr>
    </w:p>
    <w:p w:rsidRPr="007E5FCA" w:rsidR="0056223C" w:rsidP="67D6BB52" w:rsidRDefault="00BE66E3" w14:paraId="36590B5E" w14:textId="17B6D06C">
      <w:pPr>
        <w:rPr>
          <w:del w:author="Florentiana Yuwono" w:date="2022-06-29T06:19:34.422Z" w:id="920081831"/>
          <w:rFonts w:cs="Calibri" w:cstheme="minorAscii"/>
          <w:b w:val="1"/>
          <w:bCs w:val="1"/>
          <w:sz w:val="24"/>
          <w:szCs w:val="24"/>
        </w:rPr>
      </w:pPr>
      <w:r w:rsidRPr="67D6BB52" w:rsidR="00BE66E3">
        <w:rPr>
          <w:rFonts w:cs="Calibri" w:cstheme="minorAscii"/>
          <w:b w:val="1"/>
          <w:bCs w:val="1"/>
          <w:sz w:val="24"/>
          <w:szCs w:val="24"/>
        </w:rPr>
        <w:t xml:space="preserve">2.3 </w:t>
      </w:r>
      <w:r w:rsidRPr="67D6BB52" w:rsidR="0056223C">
        <w:rPr>
          <w:rFonts w:cs="Calibri" w:cstheme="minorAscii"/>
          <w:b w:val="1"/>
          <w:bCs w:val="1"/>
          <w:sz w:val="24"/>
          <w:szCs w:val="24"/>
        </w:rPr>
        <w:t xml:space="preserve">Assignment </w:t>
      </w:r>
      <w:r w:rsidRPr="67D6BB52" w:rsidR="00EC6307">
        <w:rPr>
          <w:rFonts w:cs="Calibri" w:cstheme="minorAscii"/>
          <w:b w:val="1"/>
          <w:bCs w:val="1"/>
          <w:sz w:val="24"/>
          <w:szCs w:val="24"/>
        </w:rPr>
        <w:t xml:space="preserve">Final </w:t>
      </w:r>
      <w:r w:rsidRPr="67D6BB52" w:rsidR="0056223C">
        <w:rPr>
          <w:rFonts w:cs="Calibri" w:cstheme="minorAscii"/>
          <w:b w:val="1"/>
          <w:bCs w:val="1"/>
          <w:sz w:val="24"/>
          <w:szCs w:val="24"/>
        </w:rPr>
        <w:t>Goal</w:t>
      </w:r>
    </w:p>
    <w:p w:rsidR="00CE6369" w:rsidP="00695D95" w:rsidRDefault="00CE6369" w14:paraId="767F21AD" w14:textId="77777777">
      <w:pPr>
        <w:jc w:val="both"/>
      </w:pPr>
    </w:p>
    <w:p w:rsidR="0056223C" w:rsidP="00695D95" w:rsidRDefault="00695D95" w14:paraId="58431723" w14:textId="1C69A499">
      <w:pPr>
        <w:jc w:val="both"/>
      </w:pPr>
      <w:r w:rsidR="00695D95">
        <w:rPr/>
        <w:t xml:space="preserve">After finished the assignment, the </w:t>
      </w:r>
      <w:del w:author="Florentiana Yuwono" w:date="2022-06-29T06:19:43.615Z" w:id="226866023">
        <w:r w:rsidDel="00695D95">
          <w:delText>I</w:delText>
        </w:r>
      </w:del>
      <w:del w:author="Florentiana Yuwono" w:date="2022-06-29T06:20:11.236Z" w:id="1628470277">
        <w:r w:rsidDel="00695D95">
          <w:delText>ntern</w:delText>
        </w:r>
      </w:del>
      <w:ins w:author="Florentiana Yuwono" w:date="2022-06-29T06:20:11.237Z" w:id="485731545">
        <w:r w:rsidR="00695D95">
          <w:t>i</w:t>
        </w:r>
        <w:r w:rsidR="00695D95">
          <w:t>ntern</w:t>
        </w:r>
      </w:ins>
      <w:r w:rsidR="00695D95">
        <w:rPr/>
        <w:t xml:space="preserve"> student need</w:t>
      </w:r>
      <w:ins w:author="Florentiana Yuwono" w:date="2022-06-29T06:19:48.317Z" w:id="970093069">
        <w:r w:rsidR="00695D95">
          <w:t>s</w:t>
        </w:r>
      </w:ins>
      <w:r w:rsidR="00695D95">
        <w:rPr/>
        <w:t xml:space="preserve"> to provide below document and program:</w:t>
      </w:r>
    </w:p>
    <w:p w:rsidR="0008575B" w:rsidP="004A05E8" w:rsidRDefault="00B6321F" w14:paraId="6092AF65" w14:textId="1DFABF31">
      <w:pPr>
        <w:pStyle w:val="ListParagraph"/>
        <w:numPr>
          <w:ilvl w:val="0"/>
          <w:numId w:val="4"/>
        </w:numPr>
        <w:jc w:val="both"/>
      </w:pPr>
      <w:r>
        <w:t>Provide a</w:t>
      </w:r>
      <w:r w:rsidR="00694D85">
        <w:t>n</w:t>
      </w:r>
      <w:r>
        <w:t xml:space="preserve"> Intern assignment proposal/</w:t>
      </w:r>
      <w:r w:rsidR="0040241C">
        <w:t>timeline</w:t>
      </w:r>
      <w:r>
        <w:t xml:space="preserve"> plan.</w:t>
      </w:r>
    </w:p>
    <w:p w:rsidR="0056223C" w:rsidP="004A05E8" w:rsidRDefault="004A05E8" w14:paraId="1EB33756" w14:textId="76777A10">
      <w:pPr>
        <w:pStyle w:val="ListParagraph"/>
        <w:numPr>
          <w:ilvl w:val="0"/>
          <w:numId w:val="4"/>
        </w:numPr>
        <w:jc w:val="both"/>
      </w:pPr>
      <w:r>
        <w:t xml:space="preserve">Provide a VM image manual/dictionary to listed down all the VM detail information. </w:t>
      </w:r>
    </w:p>
    <w:p w:rsidR="00066C89" w:rsidP="004A05E8" w:rsidRDefault="004A05E8" w14:paraId="1FC24FBD" w14:textId="0516A777">
      <w:pPr>
        <w:pStyle w:val="ListParagraph"/>
        <w:numPr>
          <w:ilvl w:val="0"/>
          <w:numId w:val="4"/>
        </w:numPr>
        <w:jc w:val="both"/>
        <w:rPr/>
      </w:pPr>
      <w:r w:rsidR="004A05E8">
        <w:rPr/>
        <w:t>Provide</w:t>
      </w:r>
      <w:r w:rsidR="004A05E8">
        <w:rPr/>
        <w:t xml:space="preserve"> a Linu</w:t>
      </w:r>
      <w:ins w:author="Florentiana Yuwono" w:date="2022-06-29T06:20:51.658Z" w:id="1322473780">
        <w:r w:rsidR="004A05E8">
          <w:t>x</w:t>
        </w:r>
      </w:ins>
      <w:del w:author="Florentiana Yuwono" w:date="2022-06-29T06:20:51.455Z" w:id="213890630">
        <w:r w:rsidDel="004A05E8">
          <w:delText>s</w:delText>
        </w:r>
      </w:del>
      <w:r w:rsidR="004A05E8">
        <w:rPr/>
        <w:t xml:space="preserve"> shell script to list down</w:t>
      </w:r>
      <w:del w:author="Florentiana Yuwono" w:date="2022-06-29T06:21:06.836Z" w:id="1795345052">
        <w:r w:rsidDel="004A05E8">
          <w:delText xml:space="preserve"> all the</w:delText>
        </w:r>
      </w:del>
      <w:r w:rsidR="004A05E8">
        <w:rPr/>
        <w:t xml:space="preserve"> all the information about the OS/VM</w:t>
      </w:r>
      <w:r w:rsidR="00066C89">
        <w:rPr/>
        <w:t xml:space="preserve">. </w:t>
      </w:r>
    </w:p>
    <w:p w:rsidR="00AF4648" w:rsidP="004A05E8" w:rsidRDefault="002A4DEF" w14:paraId="591C8BF0" w14:textId="1537C7B8">
      <w:pPr>
        <w:pStyle w:val="ListParagraph"/>
        <w:numPr>
          <w:ilvl w:val="0"/>
          <w:numId w:val="4"/>
        </w:numPr>
        <w:jc w:val="both"/>
      </w:pPr>
      <w:r>
        <w:t xml:space="preserve">Provide a Windows </w:t>
      </w:r>
      <w:proofErr w:type="spellStart"/>
      <w:r w:rsidR="002B4425">
        <w:t>cmd</w:t>
      </w:r>
      <w:proofErr w:type="spellEnd"/>
      <w:r w:rsidR="002B4425">
        <w:t xml:space="preserve"> script file to list down all the information about the </w:t>
      </w:r>
      <w:r w:rsidR="0040241C">
        <w:t>W</w:t>
      </w:r>
      <w:r w:rsidR="002B4425">
        <w:t>indows VM.</w:t>
      </w:r>
    </w:p>
    <w:p w:rsidR="00475B4A" w:rsidP="004A05E8" w:rsidRDefault="00221F43" w14:paraId="4F4A2522" w14:textId="53DAE0E0">
      <w:pPr>
        <w:pStyle w:val="ListParagraph"/>
        <w:numPr>
          <w:ilvl w:val="0"/>
          <w:numId w:val="4"/>
        </w:numPr>
        <w:jc w:val="both"/>
      </w:pPr>
      <w:r>
        <w:t xml:space="preserve">Provide more than </w:t>
      </w:r>
      <w:r w:rsidR="005335A2">
        <w:t>3</w:t>
      </w:r>
      <w:r>
        <w:t xml:space="preserve"> </w:t>
      </w:r>
      <w:r w:rsidR="00475B4A">
        <w:t>embedded</w:t>
      </w:r>
      <w:r>
        <w:t xml:space="preserve"> </w:t>
      </w:r>
      <w:r w:rsidR="00C921DF">
        <w:t xml:space="preserve">system </w:t>
      </w:r>
      <w:r w:rsidR="00475B4A">
        <w:t>VM image</w:t>
      </w:r>
      <w:r w:rsidR="004F4622">
        <w:t>.</w:t>
      </w:r>
      <w:r w:rsidR="00475B4A">
        <w:t xml:space="preserve"> </w:t>
      </w:r>
    </w:p>
    <w:p w:rsidR="008A79DC" w:rsidP="008A79DC" w:rsidRDefault="00475B4A" w14:paraId="192B6E96" w14:textId="41BD956A">
      <w:pPr>
        <w:pStyle w:val="ListParagraph"/>
        <w:numPr>
          <w:ilvl w:val="0"/>
          <w:numId w:val="4"/>
        </w:numPr>
        <w:jc w:val="both"/>
      </w:pPr>
      <w:r>
        <w:t xml:space="preserve">Provide a </w:t>
      </w:r>
      <w:r w:rsidR="00FA46C9">
        <w:t>m</w:t>
      </w:r>
      <w:r>
        <w:t xml:space="preserve">anual about building a VM image. </w:t>
      </w:r>
    </w:p>
    <w:p w:rsidR="00F06567" w:rsidP="008A79DC" w:rsidRDefault="007732A2" w14:paraId="0AB0608A" w14:textId="2824D916">
      <w:pPr>
        <w:pStyle w:val="ListParagraph"/>
        <w:numPr>
          <w:ilvl w:val="0"/>
          <w:numId w:val="4"/>
        </w:numPr>
        <w:jc w:val="both"/>
      </w:pPr>
      <w:r>
        <w:t xml:space="preserve">Provide a general report </w:t>
      </w:r>
      <w:r w:rsidR="009B21D4">
        <w:t xml:space="preserve">and presentation </w:t>
      </w:r>
      <w:r>
        <w:t>about the task implement</w:t>
      </w:r>
      <w:r w:rsidR="00176DF8">
        <w:t xml:space="preserve">. </w:t>
      </w:r>
    </w:p>
    <w:p w:rsidR="009F1337" w:rsidP="009F1337" w:rsidRDefault="004F2C63" w14:paraId="120B3E3F" w14:textId="08304C8B">
      <w:pPr>
        <w:pStyle w:val="ListParagraph"/>
        <w:numPr>
          <w:ilvl w:val="0"/>
          <w:numId w:val="4"/>
        </w:numPr>
        <w:jc w:val="both"/>
      </w:pPr>
      <w:r>
        <w:t xml:space="preserve">[Optional] </w:t>
      </w:r>
      <w:r w:rsidR="00451B46">
        <w:t xml:space="preserve">Provide a knowledge sharing doc to share with other intern about the learning experience. </w:t>
      </w:r>
    </w:p>
    <w:p w:rsidR="007B75DA" w:rsidP="007B75DA" w:rsidRDefault="007B75DA" w14:paraId="3FF52AB7" w14:textId="77777777">
      <w:pPr>
        <w:pStyle w:val="ListParagraph"/>
        <w:ind w:left="360"/>
        <w:jc w:val="both"/>
      </w:pPr>
    </w:p>
    <w:p w:rsidR="0017052B" w:rsidP="009F1337" w:rsidRDefault="00B91470" w14:paraId="3FED7303" w14:textId="15E39B44">
      <w:pPr>
        <w:jc w:val="both"/>
      </w:pPr>
      <w:r w:rsidRPr="00B91470">
        <w:t>The Intern need to finish and submit all these files for project evaluation:</w:t>
      </w:r>
    </w:p>
    <w:p w:rsidRPr="00F24DD0" w:rsidR="0017052B" w:rsidP="00F24DD0" w:rsidRDefault="006735CF" w14:paraId="348C642B" w14:textId="4BE320F8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24DD0">
        <w:rPr>
          <w:rFonts w:cstheme="minorHAnsi"/>
        </w:rPr>
        <w:t>Improved a</w:t>
      </w:r>
      <w:r w:rsidRPr="00F24DD0">
        <w:rPr>
          <w:rFonts w:cstheme="minorHAnsi"/>
        </w:rPr>
        <w:t>ssignment introduction doc</w:t>
      </w:r>
      <w:r w:rsidRPr="00F24DD0" w:rsidR="00AA5DA1">
        <w:rPr>
          <w:rFonts w:cstheme="minorHAnsi"/>
        </w:rPr>
        <w:t xml:space="preserve">: </w:t>
      </w:r>
      <w:r w:rsidRPr="00F24DD0" w:rsidR="00522E5A">
        <w:rPr>
          <w:rFonts w:cstheme="minorHAnsi"/>
        </w:rPr>
        <w:t>OpenStackVM_Testing_Intern.docx</w:t>
      </w:r>
    </w:p>
    <w:p w:rsidRPr="00F24DD0" w:rsidR="009F1337" w:rsidP="00F24DD0" w:rsidRDefault="00C779B8" w14:paraId="60FC96F1" w14:textId="32C0B88E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24DD0">
        <w:rPr>
          <w:rFonts w:cstheme="minorHAnsi"/>
        </w:rPr>
        <w:t>Project progress tracking doc</w:t>
      </w:r>
      <w:r w:rsidRPr="00F24DD0">
        <w:rPr>
          <w:rFonts w:cstheme="minorHAnsi"/>
        </w:rPr>
        <w:t xml:space="preserve">: </w:t>
      </w:r>
      <w:r w:rsidRPr="00F24DD0" w:rsidR="00F24DD0">
        <w:rPr>
          <w:rFonts w:cstheme="minorHAnsi"/>
          <w:color w:val="333333"/>
          <w:shd w:val="clear" w:color="auto" w:fill="FFFFFF"/>
        </w:rPr>
        <w:t>TimeLine.md</w:t>
      </w:r>
    </w:p>
    <w:p w:rsidR="00F24DD0" w:rsidP="67D6BB52" w:rsidRDefault="00F24DD0" w14:paraId="2674DF6D" w14:textId="06914EF7">
      <w:pPr>
        <w:pStyle w:val="ListParagraph"/>
        <w:numPr>
          <w:ilvl w:val="0"/>
          <w:numId w:val="17"/>
        </w:numPr>
        <w:jc w:val="both"/>
        <w:rPr>
          <w:rFonts w:cs="Calibri" w:cstheme="minorAscii"/>
        </w:rPr>
      </w:pPr>
      <w:r w:rsidRPr="67D6BB52" w:rsidR="00F24DD0">
        <w:rPr>
          <w:rFonts w:cs="Calibri" w:cstheme="minorAscii"/>
        </w:rPr>
        <w:t>Intern project final report</w:t>
      </w:r>
      <w:r w:rsidRPr="67D6BB52" w:rsidR="00F24DD0">
        <w:rPr>
          <w:rFonts w:cs="Calibri" w:cstheme="minorAscii"/>
        </w:rPr>
        <w:t xml:space="preserve">: </w:t>
      </w:r>
      <w:r w:rsidRPr="67D6BB52" w:rsidR="00F24DD0">
        <w:rPr>
          <w:rFonts w:cs="Calibri" w:cstheme="minorAscii"/>
        </w:rPr>
        <w:t>OpenStackVM_Testing_final_report.doc</w:t>
      </w:r>
      <w:ins w:author="Florentiana Yuwono" w:date="2022-06-29T06:22:15.015Z" w:id="1189812189">
        <w:r w:rsidRPr="67D6BB52" w:rsidR="00F24DD0">
          <w:rPr>
            <w:rFonts w:cs="Calibri" w:cstheme="minorAscii"/>
          </w:rPr>
          <w:t>x</w:t>
        </w:r>
      </w:ins>
    </w:p>
    <w:p w:rsidR="00F24DD0" w:rsidP="00F24DD0" w:rsidRDefault="00E30494" w14:paraId="197EF99C" w14:textId="2A02D9A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E30494">
        <w:rPr>
          <w:rFonts w:cstheme="minorHAnsi"/>
        </w:rPr>
        <w:t>Intern project final presentation</w:t>
      </w:r>
      <w:r>
        <w:rPr>
          <w:rFonts w:cstheme="minorHAnsi"/>
        </w:rPr>
        <w:t xml:space="preserve">: </w:t>
      </w:r>
      <w:r w:rsidRPr="00E30494">
        <w:rPr>
          <w:rFonts w:cstheme="minorHAnsi"/>
        </w:rPr>
        <w:t>OpenStackVM_Testing_final_report.pptx</w:t>
      </w:r>
    </w:p>
    <w:p w:rsidR="00891F33" w:rsidP="67D6BB52" w:rsidRDefault="00891F33" w14:paraId="4A64B2E2" w14:textId="4866F4CC">
      <w:pPr>
        <w:pStyle w:val="ListParagraph"/>
        <w:numPr>
          <w:ilvl w:val="0"/>
          <w:numId w:val="17"/>
        </w:numPr>
        <w:jc w:val="both"/>
        <w:rPr>
          <w:rFonts w:cs="Calibri" w:cstheme="minorAscii"/>
        </w:rPr>
      </w:pPr>
      <w:r w:rsidRPr="67D6BB52" w:rsidR="00891F33">
        <w:rPr>
          <w:rFonts w:cs="Calibri" w:cstheme="minorAscii"/>
        </w:rPr>
        <w:t>L</w:t>
      </w:r>
      <w:r w:rsidRPr="67D6BB52" w:rsidR="00891F33">
        <w:rPr>
          <w:rFonts w:cs="Calibri" w:cstheme="minorAscii"/>
        </w:rPr>
        <w:t>inux system information scan shell script</w:t>
      </w:r>
      <w:r w:rsidRPr="67D6BB52" w:rsidR="00891F33">
        <w:rPr>
          <w:rFonts w:cs="Calibri" w:cstheme="minorAscii"/>
        </w:rPr>
        <w:t xml:space="preserve">: </w:t>
      </w:r>
      <w:ins w:author="Florentiana Yuwono" w:date="2022-06-29T06:22:31.528Z" w:id="1846388761">
        <w:r w:rsidRPr="67D6BB52" w:rsidR="00891F33">
          <w:rPr>
            <w:rFonts w:cs="Calibri" w:cstheme="minorAscii"/>
          </w:rPr>
          <w:t>l</w:t>
        </w:r>
      </w:ins>
      <w:del w:author="Florentiana Yuwono" w:date="2022-06-29T06:22:30.635Z" w:id="1328828435">
        <w:r w:rsidRPr="67D6BB52" w:rsidDel="00891F33">
          <w:rPr>
            <w:rFonts w:cs="Calibri" w:cstheme="minorAscii"/>
          </w:rPr>
          <w:delText>L</w:delText>
        </w:r>
      </w:del>
      <w:r w:rsidRPr="67D6BB52" w:rsidR="00891F33">
        <w:rPr>
          <w:rFonts w:cs="Calibri" w:cstheme="minorAscii"/>
        </w:rPr>
        <w:t>inux_sys_checker.sh</w:t>
      </w:r>
    </w:p>
    <w:p w:rsidR="00D50886" w:rsidP="00F24DD0" w:rsidRDefault="00D50886" w14:paraId="43829A9B" w14:textId="5244547F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D50886">
        <w:rPr>
          <w:rFonts w:cstheme="minorHAnsi"/>
        </w:rPr>
        <w:t>Windows system information scan shell script</w:t>
      </w:r>
      <w:r>
        <w:rPr>
          <w:rFonts w:cstheme="minorHAnsi"/>
        </w:rPr>
        <w:t xml:space="preserve">: </w:t>
      </w:r>
      <w:r w:rsidRPr="00D50886">
        <w:rPr>
          <w:rFonts w:cstheme="minorHAnsi"/>
        </w:rPr>
        <w:t xml:space="preserve">win_sys_checker.bat  </w:t>
      </w:r>
    </w:p>
    <w:p w:rsidR="00F730EB" w:rsidP="67D6BB52" w:rsidRDefault="00F730EB" w14:paraId="226A6800" w14:textId="71A608B0">
      <w:pPr>
        <w:pStyle w:val="ListParagraph"/>
        <w:numPr>
          <w:ilvl w:val="0"/>
          <w:numId w:val="17"/>
        </w:numPr>
        <w:jc w:val="both"/>
        <w:rPr>
          <w:rFonts w:cs="Calibri" w:cstheme="minorAscii"/>
        </w:rPr>
      </w:pPr>
      <w:r w:rsidRPr="67D6BB52" w:rsidR="00F730EB">
        <w:rPr>
          <w:rFonts w:cs="Calibri" w:cstheme="minorAscii"/>
        </w:rPr>
        <w:t>Open</w:t>
      </w:r>
      <w:r w:rsidRPr="67D6BB52" w:rsidR="009C1266">
        <w:rPr>
          <w:rFonts w:cs="Calibri" w:cstheme="minorAscii"/>
        </w:rPr>
        <w:t>S</w:t>
      </w:r>
      <w:r w:rsidRPr="67D6BB52" w:rsidR="00F730EB">
        <w:rPr>
          <w:rFonts w:cs="Calibri" w:cstheme="minorAscii"/>
        </w:rPr>
        <w:t>tack VM introduction manual</w:t>
      </w:r>
      <w:r w:rsidRPr="67D6BB52" w:rsidR="00F730EB">
        <w:rPr>
          <w:rFonts w:cs="Calibri" w:cstheme="minorAscii"/>
        </w:rPr>
        <w:t xml:space="preserve">: </w:t>
      </w:r>
      <w:r w:rsidRPr="67D6BB52" w:rsidR="00F730EB">
        <w:rPr>
          <w:rFonts w:cs="Calibri" w:cstheme="minorAscii"/>
        </w:rPr>
        <w:t>OpenStack_Beta_VM_manual.doc</w:t>
      </w:r>
      <w:ins w:author="Florentiana Yuwono" w:date="2022-06-29T06:41:07.723Z" w:id="528004366">
        <w:r w:rsidRPr="67D6BB52" w:rsidR="00F730EB">
          <w:rPr>
            <w:rFonts w:cs="Calibri" w:cstheme="minorAscii"/>
          </w:rPr>
          <w:t>x</w:t>
        </w:r>
      </w:ins>
    </w:p>
    <w:p w:rsidR="006C661A" w:rsidP="67D6BB52" w:rsidRDefault="006C661A" w14:paraId="01E946CD" w14:textId="7FF10FDC">
      <w:pPr>
        <w:pStyle w:val="ListParagraph"/>
        <w:numPr>
          <w:ilvl w:val="0"/>
          <w:numId w:val="17"/>
        </w:numPr>
        <w:jc w:val="both"/>
        <w:rPr>
          <w:rFonts w:cs="Calibri" w:cstheme="minorAscii"/>
        </w:rPr>
      </w:pPr>
      <w:r w:rsidRPr="67D6BB52" w:rsidR="006C661A">
        <w:rPr>
          <w:rFonts w:cs="Calibri" w:cstheme="minorAscii"/>
        </w:rPr>
        <w:t>Open</w:t>
      </w:r>
      <w:r w:rsidRPr="67D6BB52" w:rsidR="009C1266">
        <w:rPr>
          <w:rFonts w:cs="Calibri" w:cstheme="minorAscii"/>
        </w:rPr>
        <w:t>S</w:t>
      </w:r>
      <w:r w:rsidRPr="67D6BB52" w:rsidR="006C661A">
        <w:rPr>
          <w:rFonts w:cs="Calibri" w:cstheme="minorAscii"/>
        </w:rPr>
        <w:t>tack VM introduction creation steps manual</w:t>
      </w:r>
      <w:r w:rsidRPr="67D6BB52" w:rsidR="003E2B19">
        <w:rPr>
          <w:rFonts w:cs="Calibri" w:cstheme="minorAscii"/>
        </w:rPr>
        <w:t xml:space="preserve">: </w:t>
      </w:r>
      <w:r w:rsidRPr="67D6BB52" w:rsidR="003E2B19">
        <w:rPr>
          <w:rFonts w:cs="Calibri" w:cstheme="minorAscii"/>
        </w:rPr>
        <w:t>OpenStack_Image_creation_manual.doc</w:t>
      </w:r>
      <w:ins w:author="Florentiana Yuwono" w:date="2022-06-29T06:38:15.777Z" w:id="708991224">
        <w:r w:rsidRPr="67D6BB52" w:rsidR="003E2B19">
          <w:rPr>
            <w:rFonts w:cs="Calibri" w:cstheme="minorAscii"/>
          </w:rPr>
          <w:t>x</w:t>
        </w:r>
      </w:ins>
      <w:r w:rsidRPr="67D6BB52" w:rsidR="003E2B19">
        <w:rPr>
          <w:rFonts w:cs="Calibri" w:cstheme="minorAscii"/>
        </w:rPr>
        <w:t xml:space="preserve">   </w:t>
      </w:r>
    </w:p>
    <w:p w:rsidRPr="00F24DD0" w:rsidR="003E2B19" w:rsidP="67D6BB52" w:rsidRDefault="007F388E" w14:paraId="6A44615A" w14:textId="480CF4E6">
      <w:pPr>
        <w:pStyle w:val="ListParagraph"/>
        <w:numPr>
          <w:ilvl w:val="0"/>
          <w:numId w:val="17"/>
        </w:numPr>
        <w:jc w:val="both"/>
        <w:rPr>
          <w:ins w:author="Florentiana Yuwono" w:date="2022-06-29T06:23:38.917Z" w:id="1441658449"/>
          <w:rFonts w:cs="Calibri" w:cstheme="minorAscii"/>
        </w:rPr>
      </w:pPr>
      <w:r w:rsidRPr="67D6BB52" w:rsidR="007F388E">
        <w:rPr>
          <w:rFonts w:cs="Calibri" w:cstheme="minorAscii"/>
        </w:rPr>
        <w:t xml:space="preserve">Project </w:t>
      </w:r>
      <w:r w:rsidRPr="67D6BB52" w:rsidR="007F388E">
        <w:rPr>
          <w:rFonts w:cs="Calibri" w:cstheme="minorAscii"/>
        </w:rPr>
        <w:t xml:space="preserve">problem </w:t>
      </w:r>
      <w:r w:rsidRPr="67D6BB52" w:rsidR="007F388E">
        <w:rPr>
          <w:rFonts w:cs="Calibri" w:cstheme="minorAscii"/>
        </w:rPr>
        <w:t>and solution tracking document</w:t>
      </w:r>
      <w:r w:rsidRPr="67D6BB52" w:rsidR="00B73AA1">
        <w:rPr>
          <w:rFonts w:cs="Calibri" w:cstheme="minorAscii"/>
        </w:rPr>
        <w:t xml:space="preserve">: </w:t>
      </w:r>
      <w:r w:rsidRPr="67D6BB52" w:rsidR="00732CD4">
        <w:rPr>
          <w:rFonts w:cs="Calibri" w:cstheme="minorAscii"/>
        </w:rPr>
        <w:t>Problem and Solution.docx</w:t>
      </w:r>
    </w:p>
    <w:p w:rsidR="67D6BB52" w:rsidP="67A3613D" w:rsidRDefault="67D6BB52" w14:paraId="26F06439" w14:textId="2AAB41B7">
      <w:pPr>
        <w:pStyle w:val="ListParagraph"/>
        <w:numPr>
          <w:ilvl w:val="0"/>
          <w:numId w:val="17"/>
        </w:numPr>
        <w:jc w:val="left"/>
        <w:rPr/>
        <w:pPrChange w:author="Florentiana Yuwono" w:date="2022-07-12T04:22:24.121Z">
          <w:pPr>
            <w:pStyle w:val="ListParagraph"/>
            <w:numPr>
              <w:ilvl w:val="0"/>
              <w:numId w:val="17"/>
            </w:numPr>
            <w:jc w:val="both"/>
          </w:pPr>
        </w:pPrChange>
      </w:pPr>
      <w:ins w:author="Florentiana Yuwono" w:date="2022-06-29T06:23:59.721Z" w:id="1674026286">
        <w:r w:rsidRPr="67A3613D" w:rsidR="67D6BB52">
          <w:rPr>
            <w:rFonts w:cs="Calibri" w:cstheme="minorAscii"/>
          </w:rPr>
          <w:t xml:space="preserve">Feedback on </w:t>
        </w:r>
      </w:ins>
      <w:ins w:author="Florentiana Yuwono" w:date="2022-06-29T06:24:59.618Z" w:id="2070562504">
        <w:r w:rsidRPr="67A3613D" w:rsidR="67D6BB52">
          <w:rPr>
            <w:rFonts w:cs="Calibri" w:cstheme="minorAscii"/>
          </w:rPr>
          <w:t xml:space="preserve">the current user manual: NCL_OpenStack_Beta_LinuxVM_User_Manual_Edit.docx and </w:t>
        </w:r>
        <w:r w:rsidRPr="67A3613D" w:rsidR="67D6BB52">
          <w:rPr>
            <w:rFonts w:cs="Calibri" w:cstheme="minorAscii"/>
          </w:rPr>
          <w:t>NCL</w:t>
        </w:r>
      </w:ins>
      <w:ins w:author="Florentiana Yuwono" w:date="2022-06-29T06:25:26.186Z" w:id="1769279075">
        <w:r w:rsidRPr="67A3613D" w:rsidR="67D6BB52">
          <w:rPr>
            <w:rFonts w:cs="Calibri" w:cstheme="minorAscii"/>
          </w:rPr>
          <w:t>_OpenStack_Beta</w:t>
        </w:r>
        <w:r w:rsidRPr="67A3613D" w:rsidR="67D6BB52">
          <w:rPr>
            <w:rFonts w:cs="Calibri" w:cstheme="minorAscii"/>
          </w:rPr>
          <w:t>_WindowsVM_User_Manual_Edit.docx</w:t>
        </w:r>
      </w:ins>
    </w:p>
    <w:p w:rsidR="008A79DC" w:rsidP="008A79DC" w:rsidRDefault="008A79DC" w14:paraId="7093EB20" w14:textId="77777777">
      <w:pPr>
        <w:jc w:val="both"/>
      </w:pPr>
    </w:p>
    <w:p w:rsidRPr="000732E4" w:rsidR="009F1337" w:rsidP="000732E4" w:rsidRDefault="008A79DC" w14:paraId="7B58D857" w14:textId="7D7E6EF6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0732E4">
        <w:rPr>
          <w:rFonts w:cstheme="minorHAnsi"/>
          <w:b/>
          <w:sz w:val="28"/>
          <w:szCs w:val="28"/>
        </w:rPr>
        <w:t>Assignment Timeline</w:t>
      </w:r>
      <w:r w:rsidRPr="000732E4" w:rsidR="006B0AB2">
        <w:rPr>
          <w:rFonts w:cstheme="minorHAnsi"/>
          <w:b/>
          <w:sz w:val="28"/>
          <w:szCs w:val="28"/>
        </w:rPr>
        <w:t>/Milestone</w:t>
      </w:r>
    </w:p>
    <w:p w:rsidR="008A79DC" w:rsidP="67D6BB52" w:rsidRDefault="008A79DC" w14:paraId="69EC0393" w14:textId="3178B612">
      <w:pPr>
        <w:rPr>
          <w:rFonts w:cs="Calibri" w:cstheme="minorAscii"/>
        </w:rPr>
      </w:pPr>
      <w:r w:rsidRPr="67D6BB52" w:rsidR="008A79DC">
        <w:rPr>
          <w:rFonts w:cs="Calibri" w:cstheme="minorAscii"/>
        </w:rPr>
        <w:t xml:space="preserve">Below is the project timeline draft and we will do adjustment and change in the future. We may do </w:t>
      </w:r>
      <w:bookmarkStart w:name="_Int_2KanEwr7" w:id="1628340866"/>
      <w:del w:author="Florentiana Yuwono" w:date="2022-06-29T07:35:11.25Z" w:id="1421756945">
        <w:r w:rsidRPr="67D6BB52" w:rsidDel="008A79DC">
          <w:rPr>
            <w:rFonts w:cs="Calibri" w:cstheme="minorAscii"/>
          </w:rPr>
          <w:delText>a very short</w:delText>
        </w:r>
      </w:del>
      <w:ins w:author="Florentiana Yuwono" w:date="2022-06-29T07:35:11.251Z" w:id="1567940201">
        <w:r w:rsidRPr="67D6BB52" w:rsidR="008A79DC">
          <w:rPr>
            <w:rFonts w:cs="Calibri" w:cstheme="minorAscii"/>
          </w:rPr>
          <w:t xml:space="preserve">a </w:t>
        </w:r>
      </w:ins>
      <w:bookmarkStart w:name="_Int_ZP6RIyQj" w:id="686993542"/>
      <w:bookmarkEnd w:id="1628340866"/>
      <w:del w:author="Florentiana Yuwono" w:date="2022-06-29T07:35:18.993Z" w:id="499406750">
        <w:r w:rsidRPr="67D6BB52" w:rsidDel="008A79DC">
          <w:rPr>
            <w:rFonts w:cs="Calibri" w:cstheme="minorAscii"/>
          </w:rPr>
          <w:delText xml:space="preserve"> discussion</w:delText>
        </w:r>
      </w:del>
      <w:ins w:author="Florentiana Yuwono" w:date="2022-06-29T07:35:18.996Z" w:id="1968207859">
        <w:r w:rsidRPr="67D6BB52" w:rsidR="008A79DC">
          <w:rPr>
            <w:rFonts w:cs="Calibri" w:cstheme="minorAscii"/>
          </w:rPr>
          <w:t>brief</w:t>
        </w:r>
        <w:r w:rsidRPr="67D6BB52" w:rsidR="008A79DC">
          <w:rPr>
            <w:rFonts w:cs="Calibri" w:cstheme="minorAscii"/>
          </w:rPr>
          <w:t xml:space="preserve"> discussion</w:t>
        </w:r>
      </w:ins>
      <w:bookmarkEnd w:id="686993542"/>
      <w:r w:rsidRPr="67D6BB52" w:rsidR="008A79DC">
        <w:rPr>
          <w:rFonts w:cs="Calibri" w:cstheme="minorAscii"/>
        </w:rPr>
        <w:t xml:space="preserve"> every week and every month to track the project progress</w:t>
      </w:r>
      <w:bookmarkStart w:name="_Int_q3Z6lZIj" w:id="946500292"/>
      <w:del w:author="Florentiana Yuwono" w:date="2022-06-29T07:34:59.178Z" w:id="764376203">
        <w:r w:rsidRPr="67D6BB52" w:rsidDel="008A79DC">
          <w:rPr>
            <w:rFonts w:cs="Calibri" w:cstheme="minorAscii"/>
          </w:rPr>
          <w:delText>.</w:delText>
        </w:r>
      </w:del>
      <w:del w:author="Florentiana Yuwono" w:date="2022-06-29T06:26:01.478Z" w:id="37009027">
        <w:r w:rsidRPr="67D6BB52" w:rsidDel="008A79DC">
          <w:rPr>
            <w:rFonts w:cs="Calibri" w:cstheme="minorAscii"/>
          </w:rPr>
          <w:delText xml:space="preserve"> </w:delText>
        </w:r>
      </w:del>
      <w:del w:author="Florentiana Yuwono" w:date="2022-06-29T07:34:59.178Z" w:id="2125528199">
        <w:r w:rsidRPr="67D6BB52" w:rsidDel="008A79DC">
          <w:rPr>
            <w:rFonts w:cs="Calibri" w:cstheme="minorAscii"/>
          </w:rPr>
          <w:delText xml:space="preserve"> </w:delText>
        </w:r>
      </w:del>
      <w:ins w:author="Florentiana Yuwono" w:date="2022-06-29T07:34:59.179Z" w:id="1893994662">
        <w:r w:rsidRPr="67D6BB52" w:rsidR="008A79DC">
          <w:rPr>
            <w:rFonts w:cs="Calibri" w:cstheme="minorAscii"/>
          </w:rPr>
          <w:t xml:space="preserve">. </w:t>
        </w:r>
      </w:ins>
      <w:bookmarkEnd w:id="9465002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7543"/>
      </w:tblGrid>
      <w:tr w:rsidR="008A79DC" w:rsidTr="67D6BB52" w14:paraId="2FA7ED27" w14:textId="77777777">
        <w:tc>
          <w:tcPr>
            <w:tcW w:w="1526" w:type="dxa"/>
            <w:tcMar/>
          </w:tcPr>
          <w:p w:rsidRPr="00406C91" w:rsidR="008A79DC" w:rsidP="002126D0" w:rsidRDefault="008A79DC" w14:paraId="1E5211D5" w14:textId="77777777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 xml:space="preserve">Week Index </w:t>
            </w:r>
          </w:p>
        </w:tc>
        <w:tc>
          <w:tcPr>
            <w:tcW w:w="7716" w:type="dxa"/>
            <w:tcMar/>
          </w:tcPr>
          <w:p w:rsidRPr="00406C91" w:rsidR="008A79DC" w:rsidP="002126D0" w:rsidRDefault="008A79DC" w14:paraId="4D82D811" w14:textId="04FFC4F5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>Task</w:t>
            </w:r>
            <w:r w:rsidR="00985B7C">
              <w:rPr>
                <w:rFonts w:cstheme="minorHAnsi"/>
                <w:b/>
                <w:szCs w:val="21"/>
              </w:rPr>
              <w:t>/Milestone</w:t>
            </w:r>
          </w:p>
        </w:tc>
      </w:tr>
      <w:tr w:rsidR="008A79DC" w:rsidTr="67D6BB52" w14:paraId="316AFAA3" w14:textId="77777777">
        <w:tc>
          <w:tcPr>
            <w:tcW w:w="1526" w:type="dxa"/>
            <w:tcMar/>
          </w:tcPr>
          <w:p w:rsidR="008A79DC" w:rsidP="002126D0" w:rsidRDefault="008A79DC" w14:paraId="5841B700" w14:textId="7777777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</w:t>
            </w:r>
          </w:p>
        </w:tc>
        <w:tc>
          <w:tcPr>
            <w:tcW w:w="7716" w:type="dxa"/>
            <w:tcMar/>
          </w:tcPr>
          <w:p w:rsidRPr="006460C3" w:rsidR="00E01351" w:rsidP="006460C3" w:rsidRDefault="008A79DC" w14:paraId="7C7794E9" w14:textId="0B34016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Improve the </w:t>
            </w:r>
            <w:r w:rsidRPr="006460C3" w:rsidR="00C60B7C">
              <w:rPr>
                <w:rFonts w:cstheme="minorHAnsi"/>
                <w:szCs w:val="21"/>
              </w:rPr>
              <w:t xml:space="preserve">project </w:t>
            </w:r>
            <w:r w:rsidRPr="006460C3">
              <w:rPr>
                <w:rFonts w:cstheme="minorHAnsi"/>
                <w:szCs w:val="21"/>
              </w:rPr>
              <w:t>design document</w:t>
            </w:r>
            <w:r w:rsidRPr="006460C3" w:rsidR="00E01351">
              <w:rPr>
                <w:rFonts w:cstheme="minorHAnsi"/>
                <w:szCs w:val="21"/>
              </w:rPr>
              <w:t>.</w:t>
            </w:r>
          </w:p>
          <w:p w:rsidRPr="006460C3" w:rsidR="008A79DC" w:rsidP="006460C3" w:rsidRDefault="00E01351" w14:paraId="66EFF9B4" w14:textId="7DEC9A2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>C</w:t>
            </w:r>
            <w:r w:rsidRPr="006460C3" w:rsidR="003C0D95">
              <w:rPr>
                <w:rFonts w:cstheme="minorHAnsi"/>
                <w:szCs w:val="21"/>
              </w:rPr>
              <w:t xml:space="preserve">reate a project </w:t>
            </w:r>
            <w:r w:rsidRPr="006460C3" w:rsidR="001909DA">
              <w:rPr>
                <w:rFonts w:cstheme="minorHAnsi"/>
                <w:szCs w:val="21"/>
              </w:rPr>
              <w:t xml:space="preserve">implement plan </w:t>
            </w:r>
            <w:r w:rsidRPr="006460C3" w:rsidR="00DA6181">
              <w:rPr>
                <w:rFonts w:cstheme="minorHAnsi"/>
                <w:szCs w:val="21"/>
              </w:rPr>
              <w:t>timeline</w:t>
            </w:r>
            <w:r w:rsidRPr="006460C3" w:rsidR="003C0D95">
              <w:rPr>
                <w:rFonts w:cstheme="minorHAnsi"/>
                <w:szCs w:val="21"/>
              </w:rPr>
              <w:t xml:space="preserve"> </w:t>
            </w:r>
            <w:r w:rsidRPr="006460C3" w:rsidR="00E412E2">
              <w:rPr>
                <w:rFonts w:cstheme="minorHAnsi"/>
                <w:szCs w:val="21"/>
              </w:rPr>
              <w:t>document</w:t>
            </w:r>
            <w:r w:rsidRPr="006460C3" w:rsidR="003C0D95">
              <w:rPr>
                <w:rFonts w:cstheme="minorHAnsi"/>
                <w:szCs w:val="21"/>
              </w:rPr>
              <w:t>.</w:t>
            </w:r>
            <w:r w:rsidRPr="006460C3" w:rsidR="001040D1">
              <w:rPr>
                <w:rFonts w:cstheme="minorHAnsi"/>
                <w:szCs w:val="21"/>
              </w:rPr>
              <w:t xml:space="preserve"> (</w:t>
            </w:r>
            <w:r w:rsidRPr="006460C3" w:rsidR="00696AE2">
              <w:rPr>
                <w:rFonts w:cstheme="minorHAnsi"/>
                <w:szCs w:val="21"/>
              </w:rPr>
              <w:t>TimeLine.md</w:t>
            </w:r>
            <w:r w:rsidRPr="006460C3" w:rsidR="001040D1">
              <w:rPr>
                <w:rFonts w:cstheme="minorHAnsi"/>
                <w:szCs w:val="21"/>
              </w:rPr>
              <w:t>)</w:t>
            </w:r>
          </w:p>
          <w:p w:rsidRPr="006460C3" w:rsidR="00871E5D" w:rsidP="006460C3" w:rsidRDefault="008E133A" w14:paraId="6C165FED" w14:textId="5BDE07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List down all the </w:t>
            </w:r>
            <w:r w:rsidRPr="006460C3" w:rsidR="00131A8C">
              <w:rPr>
                <w:rFonts w:cstheme="minorHAnsi"/>
                <w:szCs w:val="21"/>
              </w:rPr>
              <w:t>knowledge</w:t>
            </w:r>
            <w:r w:rsidRPr="006460C3">
              <w:rPr>
                <w:rFonts w:cstheme="minorHAnsi"/>
                <w:szCs w:val="21"/>
              </w:rPr>
              <w:t xml:space="preserve"> need to pick up</w:t>
            </w:r>
            <w:r w:rsidRPr="006460C3" w:rsidR="00131A8C">
              <w:rPr>
                <w:rFonts w:cstheme="minorHAnsi"/>
                <w:szCs w:val="21"/>
              </w:rPr>
              <w:t>.</w:t>
            </w:r>
          </w:p>
        </w:tc>
      </w:tr>
      <w:tr w:rsidR="008A79DC" w:rsidTr="67D6BB52" w14:paraId="3A9B69C5" w14:textId="77777777">
        <w:tc>
          <w:tcPr>
            <w:tcW w:w="1526" w:type="dxa"/>
            <w:tcMar/>
          </w:tcPr>
          <w:p w:rsidR="008A79DC" w:rsidP="002126D0" w:rsidRDefault="008A79DC" w14:paraId="701E1CA6" w14:textId="7777777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2</w:t>
            </w:r>
          </w:p>
        </w:tc>
        <w:tc>
          <w:tcPr>
            <w:tcW w:w="7716" w:type="dxa"/>
            <w:tcMar/>
          </w:tcPr>
          <w:p w:rsidR="006460C3" w:rsidP="006460C3" w:rsidRDefault="00996E50" w14:paraId="5405FC0B" w14:textId="0F3D84C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Read </w:t>
            </w:r>
            <w:r w:rsidR="006460C3">
              <w:rPr>
                <w:rFonts w:cstheme="minorHAnsi"/>
                <w:szCs w:val="21"/>
              </w:rPr>
              <w:t xml:space="preserve">and try </w:t>
            </w:r>
            <w:r w:rsidRPr="006460C3">
              <w:rPr>
                <w:rFonts w:cstheme="minorHAnsi"/>
                <w:szCs w:val="21"/>
              </w:rPr>
              <w:t>the NCL document/</w:t>
            </w:r>
            <w:r w:rsidRPr="006460C3" w:rsidR="00EA20CD">
              <w:rPr>
                <w:rFonts w:cstheme="minorHAnsi"/>
                <w:szCs w:val="21"/>
              </w:rPr>
              <w:t>O</w:t>
            </w:r>
            <w:r w:rsidRPr="006460C3" w:rsidR="009E6D0B">
              <w:rPr>
                <w:rFonts w:cstheme="minorHAnsi"/>
                <w:szCs w:val="21"/>
              </w:rPr>
              <w:t>pen</w:t>
            </w:r>
            <w:r w:rsidRPr="006460C3" w:rsidR="00245206">
              <w:rPr>
                <w:rFonts w:cstheme="minorHAnsi"/>
                <w:szCs w:val="21"/>
              </w:rPr>
              <w:t>S</w:t>
            </w:r>
            <w:r w:rsidRPr="006460C3" w:rsidR="009E6D0B">
              <w:rPr>
                <w:rFonts w:cstheme="minorHAnsi"/>
                <w:szCs w:val="21"/>
              </w:rPr>
              <w:t>tack</w:t>
            </w:r>
            <w:r w:rsidRPr="006460C3">
              <w:rPr>
                <w:rFonts w:cstheme="minorHAnsi"/>
                <w:szCs w:val="21"/>
              </w:rPr>
              <w:t xml:space="preserve"> manual</w:t>
            </w:r>
            <w:r w:rsidR="009F1337">
              <w:rPr>
                <w:rFonts w:cstheme="minorHAnsi"/>
                <w:szCs w:val="21"/>
              </w:rPr>
              <w:t xml:space="preserve">. </w:t>
            </w:r>
          </w:p>
          <w:p w:rsidRPr="006460C3" w:rsidR="008A79DC" w:rsidP="006460C3" w:rsidRDefault="006460C3" w14:paraId="4E3DF98D" w14:textId="007F661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P</w:t>
            </w:r>
            <w:r w:rsidRPr="006460C3" w:rsidR="008A79DC">
              <w:rPr>
                <w:rFonts w:cstheme="minorHAnsi"/>
                <w:szCs w:val="21"/>
              </w:rPr>
              <w:t>ick up the related knowledge</w:t>
            </w:r>
          </w:p>
        </w:tc>
      </w:tr>
      <w:tr w:rsidR="008A79DC" w:rsidTr="67D6BB52" w14:paraId="72E89AF4" w14:textId="77777777">
        <w:tc>
          <w:tcPr>
            <w:tcW w:w="1526" w:type="dxa"/>
            <w:tcMar/>
          </w:tcPr>
          <w:p w:rsidR="008A79DC" w:rsidP="002126D0" w:rsidRDefault="008A79DC" w14:paraId="77357258" w14:textId="7777777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3</w:t>
            </w:r>
          </w:p>
        </w:tc>
        <w:tc>
          <w:tcPr>
            <w:tcW w:w="7716" w:type="dxa"/>
            <w:tcMar/>
          </w:tcPr>
          <w:p w:rsidRPr="00F0460C" w:rsidR="00240473" w:rsidP="00F0460C" w:rsidRDefault="008A79DC" w14:paraId="58709A9F" w14:textId="6D7A674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1"/>
              </w:rPr>
            </w:pPr>
            <w:r w:rsidRPr="00A46961">
              <w:rPr>
                <w:rFonts w:cstheme="minorHAnsi"/>
                <w:szCs w:val="21"/>
              </w:rPr>
              <w:t xml:space="preserve">Start </w:t>
            </w:r>
            <w:r w:rsidRPr="00A46961" w:rsidR="00304F43">
              <w:rPr>
                <w:rFonts w:cstheme="minorHAnsi"/>
                <w:szCs w:val="21"/>
              </w:rPr>
              <w:t xml:space="preserve">testing </w:t>
            </w:r>
            <w:r w:rsidRPr="00A46961">
              <w:rPr>
                <w:rFonts w:cstheme="minorHAnsi"/>
                <w:szCs w:val="21"/>
              </w:rPr>
              <w:t>and continues knowledge learning if needed.</w:t>
            </w:r>
          </w:p>
        </w:tc>
      </w:tr>
      <w:tr w:rsidR="008A79DC" w:rsidTr="67D6BB52" w14:paraId="48DB3D09" w14:textId="77777777">
        <w:tc>
          <w:tcPr>
            <w:tcW w:w="1526" w:type="dxa"/>
            <w:tcMar/>
          </w:tcPr>
          <w:p w:rsidR="008A79DC" w:rsidP="002126D0" w:rsidRDefault="008A79DC" w14:paraId="608D70A2" w14:textId="7777777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Week 4-</w:t>
            </w:r>
            <w:r>
              <w:rPr>
                <w:rFonts w:hint="eastAsia" w:cstheme="minorHAnsi"/>
                <w:szCs w:val="21"/>
              </w:rPr>
              <w:t>7</w:t>
            </w:r>
          </w:p>
        </w:tc>
        <w:tc>
          <w:tcPr>
            <w:tcW w:w="7716" w:type="dxa"/>
            <w:tcMar/>
          </w:tcPr>
          <w:p w:rsidR="008A79DC" w:rsidP="00D80663" w:rsidRDefault="00FE2C5B" w14:paraId="524CFB49" w14:textId="7777777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1"/>
              </w:rPr>
            </w:pPr>
            <w:r w:rsidRPr="00D80663">
              <w:rPr>
                <w:rFonts w:cstheme="minorHAnsi"/>
                <w:szCs w:val="21"/>
              </w:rPr>
              <w:t>Finish the task 1 the main testing part</w:t>
            </w:r>
            <w:r w:rsidRPr="00D80663" w:rsidR="00732246">
              <w:rPr>
                <w:rFonts w:cstheme="minorHAnsi"/>
                <w:szCs w:val="21"/>
              </w:rPr>
              <w:t>.</w:t>
            </w:r>
          </w:p>
          <w:p w:rsidRPr="00D80663" w:rsidR="00D80663" w:rsidP="67D6BB52" w:rsidRDefault="00D80663" w14:paraId="2D26E991" w14:textId="697BA553">
            <w:pPr>
              <w:pStyle w:val="ListParagraph"/>
              <w:numPr>
                <w:ilvl w:val="0"/>
                <w:numId w:val="14"/>
              </w:numPr>
              <w:rPr>
                <w:rFonts w:cs="Calibri" w:cstheme="minorAscii"/>
              </w:rPr>
            </w:pPr>
            <w:r w:rsidRPr="67D6BB52" w:rsidR="2FBC4E05">
              <w:rPr>
                <w:rFonts w:cs="Calibri" w:cstheme="minorAscii"/>
              </w:rPr>
              <w:t>Implement the test report.</w:t>
            </w:r>
            <w:ins w:author="Florentiana Yuwono" w:date="2022-06-29T06:26:47.099Z" w:id="1750011823">
              <w:r w:rsidRPr="67D6BB52" w:rsidR="2FBC4E05">
                <w:rPr>
                  <w:rFonts w:cs="Calibri" w:cstheme="minorAscii"/>
                </w:rPr>
                <w:t xml:space="preserve"> </w:t>
              </w:r>
            </w:ins>
            <w:r w:rsidRPr="67D6BB52" w:rsidR="2FBC4E05">
              <w:rPr>
                <w:rFonts w:cs="Calibri" w:cstheme="minorAscii"/>
              </w:rPr>
              <w:t>(</w:t>
            </w:r>
            <w:r w:rsidRPr="67D6BB52" w:rsidR="2FBC4E05">
              <w:rPr>
                <w:rFonts w:cs="Calibri" w:cstheme="minorAscii"/>
              </w:rPr>
              <w:t>OpenStackVM_Testing_final_report.doc</w:t>
            </w:r>
            <w:r w:rsidRPr="67D6BB52" w:rsidR="2FBC4E05">
              <w:rPr>
                <w:rFonts w:cs="Calibri" w:cstheme="minorAscii"/>
              </w:rPr>
              <w:t>)</w:t>
            </w:r>
          </w:p>
        </w:tc>
      </w:tr>
      <w:tr w:rsidR="008A79DC" w:rsidTr="67D6BB52" w14:paraId="3A3334B5" w14:textId="77777777">
        <w:tc>
          <w:tcPr>
            <w:tcW w:w="1526" w:type="dxa"/>
            <w:tcMar/>
          </w:tcPr>
          <w:p w:rsidR="008A79DC" w:rsidP="002126D0" w:rsidRDefault="008A79DC" w14:paraId="1DC1688D" w14:textId="7777777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Week </w:t>
            </w:r>
            <w:r>
              <w:rPr>
                <w:rFonts w:hint="eastAsia" w:cstheme="minorHAnsi"/>
                <w:szCs w:val="21"/>
              </w:rPr>
              <w:t>8</w:t>
            </w:r>
            <w:r>
              <w:rPr>
                <w:rFonts w:cstheme="minorHAnsi"/>
                <w:szCs w:val="21"/>
              </w:rPr>
              <w:t>-</w:t>
            </w:r>
            <w:r>
              <w:rPr>
                <w:rFonts w:hint="eastAsia" w:cstheme="minorHAnsi"/>
                <w:szCs w:val="21"/>
              </w:rPr>
              <w:t>9</w:t>
            </w:r>
          </w:p>
        </w:tc>
        <w:tc>
          <w:tcPr>
            <w:tcW w:w="7716" w:type="dxa"/>
            <w:tcMar/>
          </w:tcPr>
          <w:p w:rsidR="008A79DC" w:rsidP="00DE78DF" w:rsidRDefault="008E5ACF" w14:paraId="16EE3CFB" w14:textId="77777777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Cs w:val="21"/>
              </w:rPr>
            </w:pPr>
            <w:r w:rsidRPr="00DE78DF">
              <w:rPr>
                <w:rFonts w:cstheme="minorHAnsi"/>
                <w:szCs w:val="21"/>
              </w:rPr>
              <w:t>Finish the task 2 VM image creation.</w:t>
            </w:r>
          </w:p>
          <w:p w:rsidRPr="00DE78DF" w:rsidR="00DE78DF" w:rsidP="00574AD9" w:rsidRDefault="00DE78DF" w14:paraId="1FD49A61" w14:textId="1FDCAD11">
            <w:pPr>
              <w:pStyle w:val="ListParagraph"/>
              <w:numPr>
                <w:ilvl w:val="0"/>
                <w:numId w:val="15"/>
              </w:numPr>
              <w:jc w:val="left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Implement the VM creation manual. </w:t>
            </w:r>
            <w:r w:rsidR="0015635C">
              <w:rPr>
                <w:rFonts w:cstheme="minorHAnsi"/>
                <w:szCs w:val="21"/>
              </w:rPr>
              <w:t>(</w:t>
            </w:r>
            <w:r w:rsidRPr="0015635C" w:rsidR="0015635C">
              <w:rPr>
                <w:rFonts w:cstheme="minorHAnsi"/>
                <w:szCs w:val="21"/>
              </w:rPr>
              <w:t>OpenStack_Image_creation_manual.doc</w:t>
            </w:r>
            <w:r w:rsidR="0015635C">
              <w:rPr>
                <w:rFonts w:cstheme="minorHAnsi"/>
                <w:szCs w:val="21"/>
              </w:rPr>
              <w:t>)</w:t>
            </w:r>
          </w:p>
        </w:tc>
      </w:tr>
      <w:tr w:rsidR="008A79DC" w:rsidTr="67D6BB52" w14:paraId="125A2D66" w14:textId="77777777">
        <w:tc>
          <w:tcPr>
            <w:tcW w:w="1526" w:type="dxa"/>
            <w:tcMar/>
          </w:tcPr>
          <w:p w:rsidR="008A79DC" w:rsidP="002126D0" w:rsidRDefault="008A79DC" w14:paraId="5979E9CE" w14:textId="7777777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10-12</w:t>
            </w:r>
          </w:p>
        </w:tc>
        <w:tc>
          <w:tcPr>
            <w:tcW w:w="7716" w:type="dxa"/>
            <w:tcMar/>
          </w:tcPr>
          <w:p w:rsidR="008A79DC" w:rsidP="00574AD9" w:rsidRDefault="00EF036A" w14:paraId="65C633E7" w14:textId="7777777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Cs w:val="21"/>
              </w:rPr>
            </w:pPr>
            <w:r w:rsidRPr="00574AD9">
              <w:rPr>
                <w:rFonts w:cstheme="minorHAnsi"/>
                <w:szCs w:val="21"/>
              </w:rPr>
              <w:t xml:space="preserve">Finish all the </w:t>
            </w:r>
            <w:r w:rsidRPr="00574AD9" w:rsidR="00D62B3B">
              <w:rPr>
                <w:rFonts w:cstheme="minorHAnsi"/>
                <w:szCs w:val="21"/>
              </w:rPr>
              <w:t>documents</w:t>
            </w:r>
            <w:r w:rsidRPr="00574AD9" w:rsidR="008A79DC">
              <w:rPr>
                <w:rFonts w:cstheme="minorHAnsi"/>
                <w:szCs w:val="21"/>
              </w:rPr>
              <w:t>.</w:t>
            </w:r>
          </w:p>
          <w:p w:rsidRPr="00574AD9" w:rsidR="00574AD9" w:rsidP="00574AD9" w:rsidRDefault="00574AD9" w14:paraId="350B6CD0" w14:textId="307BC29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Short </w:t>
            </w:r>
            <w:r w:rsidR="00305252">
              <w:rPr>
                <w:rFonts w:cstheme="minorHAnsi"/>
                <w:szCs w:val="21"/>
              </w:rPr>
              <w:t>presentation</w:t>
            </w:r>
            <w:r>
              <w:rPr>
                <w:rFonts w:cstheme="minorHAnsi"/>
                <w:szCs w:val="21"/>
              </w:rPr>
              <w:t xml:space="preserve"> to the team. </w:t>
            </w:r>
          </w:p>
        </w:tc>
      </w:tr>
    </w:tbl>
    <w:p w:rsidR="008A79DC" w:rsidP="008A79DC" w:rsidRDefault="008A79DC" w14:paraId="288C609F" w14:textId="77777777">
      <w:pPr>
        <w:rPr>
          <w:rFonts w:cstheme="minorHAnsi"/>
          <w:szCs w:val="21"/>
        </w:rPr>
      </w:pPr>
    </w:p>
    <w:p w:rsidRPr="00350809" w:rsidR="008A79DC" w:rsidP="008A79DC" w:rsidRDefault="008A79DC" w14:paraId="2C6380F0" w14:textId="77777777">
      <w:pPr>
        <w:rPr>
          <w:rFonts w:cstheme="minorHAnsi"/>
          <w:szCs w:val="21"/>
        </w:rPr>
      </w:pPr>
    </w:p>
    <w:p w:rsidRPr="009C16A4" w:rsidR="004A05E8" w:rsidP="000732E4" w:rsidRDefault="00522E5A" w14:paraId="4B58F469" w14:textId="031384BA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9C16A4">
        <w:rPr>
          <w:b/>
          <w:bCs/>
          <w:sz w:val="28"/>
          <w:szCs w:val="28"/>
        </w:rPr>
        <w:t xml:space="preserve">Reference </w:t>
      </w:r>
    </w:p>
    <w:p w:rsidR="009C16A4" w:rsidP="009C16A4" w:rsidRDefault="009C16A4" w14:paraId="421A3943" w14:textId="577F4530">
      <w:pPr>
        <w:jc w:val="both"/>
      </w:pPr>
      <w:r w:rsidR="009C16A4">
        <w:rPr/>
        <w:t xml:space="preserve">The </w:t>
      </w:r>
      <w:r w:rsidR="009C16A4">
        <w:rPr/>
        <w:t xml:space="preserve">Intern can list down all the links/document he used for the project </w:t>
      </w:r>
      <w:ins w:author="Florentiana Yuwono" w:date="2022-06-29T08:51:14.26Z" w:id="1655076576">
        <w:r w:rsidR="009C16A4">
          <w:t>in the Problem and Solution document.</w:t>
        </w:r>
      </w:ins>
      <w:del w:author="Florentiana Yuwono" w:date="2022-06-29T08:51:02.522Z" w:id="1559865531">
        <w:r w:rsidDel="009C16A4">
          <w:delText>here:</w:delText>
        </w:r>
      </w:del>
    </w:p>
    <w:p w:rsidR="009C16A4" w:rsidP="67D6BB52" w:rsidRDefault="00C779B8" w14:paraId="1871F77B" w14:textId="485E591E">
      <w:pPr>
        <w:jc w:val="both"/>
        <w:rPr>
          <w:rStyle w:val="Hyperlink"/>
        </w:rPr>
      </w:pPr>
      <w:commentRangeStart w:id="2073557975"/>
      <w:r w:rsidR="00C779B8">
        <w:rPr/>
        <w:t xml:space="preserve">OpenStack Official web: </w:t>
      </w:r>
      <w:hyperlink r:id="R2af4b31c87564fe3">
        <w:r w:rsidRPr="67D6BB52" w:rsidR="004022E0">
          <w:rPr>
            <w:rStyle w:val="Hyperlink"/>
          </w:rPr>
          <w:t>https://www.openstack.org/</w:t>
        </w:r>
      </w:hyperlink>
      <w:commentRangeEnd w:id="2073557975"/>
      <w:r>
        <w:rPr>
          <w:rStyle w:val="CommentReference"/>
        </w:rPr>
        <w:commentReference w:id="2073557975"/>
      </w:r>
    </w:p>
    <w:p w:rsidR="004022E0" w:rsidP="009C16A4" w:rsidRDefault="004022E0" w14:paraId="79FF7A58" w14:textId="4B81EE99">
      <w:pPr>
        <w:jc w:val="both"/>
      </w:pPr>
    </w:p>
    <w:p w:rsidR="004022E0" w:rsidP="009C16A4" w:rsidRDefault="004022E0" w14:paraId="52AB3E8B" w14:textId="0E8B47F8">
      <w:pPr>
        <w:jc w:val="both"/>
      </w:pPr>
    </w:p>
    <w:p w:rsidR="004022E0" w:rsidP="009C16A4" w:rsidRDefault="004022E0" w14:paraId="1054B709" w14:textId="1CFE81C1">
      <w:pPr>
        <w:jc w:val="both"/>
      </w:pPr>
    </w:p>
    <w:p w:rsidR="004022E0" w:rsidP="009C16A4" w:rsidRDefault="004022E0" w14:paraId="6AC48667" w14:textId="10650D97">
      <w:pPr>
        <w:jc w:val="both"/>
      </w:pPr>
    </w:p>
    <w:p w:rsidR="004022E0" w:rsidP="009C16A4" w:rsidRDefault="004022E0" w14:paraId="0FC70A30" w14:textId="61DE8CFB">
      <w:pPr>
        <w:jc w:val="both"/>
      </w:pPr>
    </w:p>
    <w:p w:rsidR="004022E0" w:rsidP="009C16A4" w:rsidRDefault="004022E0" w14:paraId="31D36635" w14:textId="1604BDBF">
      <w:pPr>
        <w:jc w:val="both"/>
      </w:pPr>
    </w:p>
    <w:p w:rsidR="004022E0" w:rsidP="009C16A4" w:rsidRDefault="004022E0" w14:paraId="4EF00E98" w14:textId="6A6CBEA0">
      <w:pPr>
        <w:jc w:val="both"/>
      </w:pPr>
    </w:p>
    <w:p w:rsidR="004022E0" w:rsidP="009C16A4" w:rsidRDefault="004022E0" w14:paraId="68D9DF0F" w14:textId="094F219D">
      <w:pPr>
        <w:jc w:val="both"/>
      </w:pPr>
    </w:p>
    <w:p w:rsidR="004022E0" w:rsidP="009C16A4" w:rsidRDefault="004022E0" w14:paraId="3BC92B60" w14:textId="2F91C337">
      <w:pPr>
        <w:jc w:val="both"/>
      </w:pPr>
    </w:p>
    <w:p w:rsidR="004022E0" w:rsidP="009C16A4" w:rsidRDefault="004022E0" w14:paraId="05FAD772" w14:textId="0327E851">
      <w:pPr>
        <w:jc w:val="both"/>
      </w:pPr>
    </w:p>
    <w:p w:rsidR="004022E0" w:rsidP="009C16A4" w:rsidRDefault="004022E0" w14:paraId="2D080BDF" w14:textId="28BC3671">
      <w:pPr>
        <w:jc w:val="both"/>
      </w:pPr>
    </w:p>
    <w:p w:rsidR="004022E0" w:rsidP="009C16A4" w:rsidRDefault="004022E0" w14:paraId="57816205" w14:textId="199A32E9">
      <w:pPr>
        <w:jc w:val="both"/>
      </w:pPr>
    </w:p>
    <w:p w:rsidR="004022E0" w:rsidP="009C16A4" w:rsidRDefault="004022E0" w14:paraId="4B9FC6FF" w14:textId="4BA200E0">
      <w:pPr>
        <w:jc w:val="both"/>
      </w:pPr>
    </w:p>
    <w:p w:rsidR="004022E0" w:rsidP="009C16A4" w:rsidRDefault="004022E0" w14:paraId="21085BDB" w14:textId="58B8A92A">
      <w:pPr>
        <w:jc w:val="both"/>
      </w:pPr>
    </w:p>
    <w:p w:rsidR="004022E0" w:rsidP="009C16A4" w:rsidRDefault="004022E0" w14:paraId="3F3E8A79" w14:textId="5D53121B">
      <w:pPr>
        <w:jc w:val="both"/>
      </w:pPr>
    </w:p>
    <w:p w:rsidRPr="009C16A4" w:rsidR="004022E0" w:rsidP="009C16A4" w:rsidRDefault="004022E0" w14:paraId="34B750F4" w14:textId="3612C428">
      <w:pPr>
        <w:jc w:val="both"/>
      </w:pPr>
    </w:p>
    <w:sectPr w:rsidRPr="009C16A4" w:rsidR="004022E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FY" w:author="Florentiana Yuwono" w:date="2022-06-29T15:28:27" w:id="2073557975">
    <w:p w:rsidR="67D6BB52" w:rsidRDefault="67D6BB52" w14:paraId="3473B12B" w14:textId="4FD0B444">
      <w:pPr>
        <w:pStyle w:val="CommentText"/>
      </w:pPr>
      <w:r w:rsidR="67D6BB52">
        <w:rPr/>
        <w:t>Instruction unclear. Are we meant to list down the documents on this document or on the OpenStack website (?)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473B12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A75377D" w16cex:dateUtc="2022-06-29T07:28:27.1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73B12B" w16cid:durableId="5A7537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P6RIyQj" int2:invalidationBookmarkName="" int2:hashCode="RhowOAha1r0aeY" int2:id="Ex1gZgFH"/>
    <int2:bookmark int2:bookmarkName="_Int_2KanEwr7" int2:invalidationBookmarkName="" int2:hashCode="jR04n0RCiO5iha" int2:id="ADsDiXof"/>
    <int2:bookmark int2:bookmarkName="_Int_q3Z6lZIj" int2:invalidationBookmarkName="" int2:hashCode="RoHRJMxsS3O6q/" int2:id="5aa7j7I5"/>
    <int2:bookmark int2:bookmarkName="_Int_m3nZgPh2" int2:invalidationBookmarkName="" int2:hashCode="pW7Og/BHUFMThU" int2:id="52ajJjje"/>
    <int2:bookmark int2:bookmarkName="_Int_oFLd5faX" int2:invalidationBookmarkName="" int2:hashCode="m3n1N4djUgoncb" int2:id="zjNMWAHM"/>
    <int2:bookmark int2:bookmarkName="_Int_ArUjQJj0" int2:invalidationBookmarkName="" int2:hashCode="3HJK8Y+91OWRif" int2:id="eTgg7OSB"/>
    <int2:bookmark int2:bookmarkName="_Int_xr3EdiPu" int2:invalidationBookmarkName="" int2:hashCode="CiuYJ+VIlp5N/h" int2:id="GiVD2ehl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abc3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D1EC2"/>
    <w:multiLevelType w:val="hybridMultilevel"/>
    <w:tmpl w:val="4594C9D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46283A"/>
    <w:multiLevelType w:val="hybridMultilevel"/>
    <w:tmpl w:val="05F01AF4"/>
    <w:lvl w:ilvl="0" w:tplc="394E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3721"/>
    <w:multiLevelType w:val="hybridMultilevel"/>
    <w:tmpl w:val="543E2324"/>
    <w:lvl w:ilvl="0" w:tplc="597A3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6F5A"/>
    <w:multiLevelType w:val="hybridMultilevel"/>
    <w:tmpl w:val="3FAC1F40"/>
    <w:lvl w:ilvl="0" w:tplc="EBDC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12675E"/>
    <w:multiLevelType w:val="hybridMultilevel"/>
    <w:tmpl w:val="A3E2802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F123C4"/>
    <w:multiLevelType w:val="hybridMultilevel"/>
    <w:tmpl w:val="4ADE761A"/>
    <w:lvl w:ilvl="0" w:tplc="49FA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24F62"/>
    <w:multiLevelType w:val="hybridMultilevel"/>
    <w:tmpl w:val="43161C6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E05ACB"/>
    <w:multiLevelType w:val="hybridMultilevel"/>
    <w:tmpl w:val="FDE4A69A"/>
    <w:lvl w:ilvl="0" w:tplc="6BF87C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B3E2B"/>
    <w:multiLevelType w:val="hybridMultilevel"/>
    <w:tmpl w:val="4282DEF2"/>
    <w:lvl w:ilvl="0" w:tplc="890A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2635D"/>
    <w:multiLevelType w:val="hybridMultilevel"/>
    <w:tmpl w:val="4BD458A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127B8F"/>
    <w:multiLevelType w:val="hybridMultilevel"/>
    <w:tmpl w:val="33FE166A"/>
    <w:lvl w:ilvl="0" w:tplc="F516C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406A3"/>
    <w:multiLevelType w:val="hybridMultilevel"/>
    <w:tmpl w:val="7E8AEED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A71B78"/>
    <w:multiLevelType w:val="hybridMultilevel"/>
    <w:tmpl w:val="EC3C73D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333FAC"/>
    <w:multiLevelType w:val="hybridMultilevel"/>
    <w:tmpl w:val="CDCCC596"/>
    <w:lvl w:ilvl="0" w:tplc="7C6E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92BDA"/>
    <w:multiLevelType w:val="hybridMultilevel"/>
    <w:tmpl w:val="8BC0CA2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5D70A45"/>
    <w:multiLevelType w:val="hybridMultilevel"/>
    <w:tmpl w:val="596E67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540E5"/>
    <w:multiLevelType w:val="hybridMultilevel"/>
    <w:tmpl w:val="9E4C4D7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" w16cid:durableId="1693188558">
    <w:abstractNumId w:val="15"/>
  </w:num>
  <w:num w:numId="2" w16cid:durableId="1194926092">
    <w:abstractNumId w:val="2"/>
  </w:num>
  <w:num w:numId="3" w16cid:durableId="1314793916">
    <w:abstractNumId w:val="8"/>
  </w:num>
  <w:num w:numId="4" w16cid:durableId="1280533080">
    <w:abstractNumId w:val="5"/>
  </w:num>
  <w:num w:numId="5" w16cid:durableId="996300472">
    <w:abstractNumId w:val="1"/>
  </w:num>
  <w:num w:numId="6" w16cid:durableId="1136332396">
    <w:abstractNumId w:val="3"/>
  </w:num>
  <w:num w:numId="7" w16cid:durableId="1137801619">
    <w:abstractNumId w:val="13"/>
  </w:num>
  <w:num w:numId="8" w16cid:durableId="1284772802">
    <w:abstractNumId w:val="6"/>
  </w:num>
  <w:num w:numId="9" w16cid:durableId="1604218580">
    <w:abstractNumId w:val="16"/>
  </w:num>
  <w:num w:numId="10" w16cid:durableId="944995811">
    <w:abstractNumId w:val="7"/>
  </w:num>
  <w:num w:numId="11" w16cid:durableId="1159081789">
    <w:abstractNumId w:val="0"/>
  </w:num>
  <w:num w:numId="12" w16cid:durableId="769357713">
    <w:abstractNumId w:val="9"/>
  </w:num>
  <w:num w:numId="13" w16cid:durableId="653796610">
    <w:abstractNumId w:val="12"/>
  </w:num>
  <w:num w:numId="14" w16cid:durableId="378280907">
    <w:abstractNumId w:val="14"/>
  </w:num>
  <w:num w:numId="15" w16cid:durableId="571932727">
    <w:abstractNumId w:val="11"/>
  </w:num>
  <w:num w:numId="16" w16cid:durableId="1042317241">
    <w:abstractNumId w:val="4"/>
  </w:num>
  <w:num w:numId="17" w16cid:durableId="552500585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orentiana Yuwono">
    <w15:presenceInfo w15:providerId="AD" w15:userId="S::e0851439@u.nus.edu::498dbe40-982b-4450-a435-f09d297e2c34"/>
  </w15:person>
  <w15:person w15:author="Thng Yu Xuan">
    <w15:presenceInfo w15:providerId="AD" w15:userId="S::e0407046@u.nus.edu::f3bde621-9b04-411f-95da-68a0a35a1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6B"/>
    <w:rsid w:val="00004069"/>
    <w:rsid w:val="000074F8"/>
    <w:rsid w:val="0002112E"/>
    <w:rsid w:val="000211E0"/>
    <w:rsid w:val="000274A3"/>
    <w:rsid w:val="000425D1"/>
    <w:rsid w:val="00047342"/>
    <w:rsid w:val="00062360"/>
    <w:rsid w:val="00066C89"/>
    <w:rsid w:val="000732E4"/>
    <w:rsid w:val="00074BEB"/>
    <w:rsid w:val="0008575B"/>
    <w:rsid w:val="00085BA2"/>
    <w:rsid w:val="00090FD3"/>
    <w:rsid w:val="00091B83"/>
    <w:rsid w:val="00093C6B"/>
    <w:rsid w:val="000A5F50"/>
    <w:rsid w:val="000C2291"/>
    <w:rsid w:val="000E2DDE"/>
    <w:rsid w:val="000F20DE"/>
    <w:rsid w:val="000F60EC"/>
    <w:rsid w:val="00101413"/>
    <w:rsid w:val="001040D1"/>
    <w:rsid w:val="00104CD0"/>
    <w:rsid w:val="00124F29"/>
    <w:rsid w:val="00131A8C"/>
    <w:rsid w:val="00146FE4"/>
    <w:rsid w:val="001511FA"/>
    <w:rsid w:val="00154E80"/>
    <w:rsid w:val="0015635C"/>
    <w:rsid w:val="00156E9C"/>
    <w:rsid w:val="001633AD"/>
    <w:rsid w:val="001674F6"/>
    <w:rsid w:val="0017052B"/>
    <w:rsid w:val="00176DF8"/>
    <w:rsid w:val="001909DA"/>
    <w:rsid w:val="00194E29"/>
    <w:rsid w:val="001B15CC"/>
    <w:rsid w:val="001B35D6"/>
    <w:rsid w:val="001C00A4"/>
    <w:rsid w:val="001C07FA"/>
    <w:rsid w:val="001D5DDA"/>
    <w:rsid w:val="001D65E4"/>
    <w:rsid w:val="0020548E"/>
    <w:rsid w:val="00221F43"/>
    <w:rsid w:val="002233A4"/>
    <w:rsid w:val="00234391"/>
    <w:rsid w:val="00240473"/>
    <w:rsid w:val="00245206"/>
    <w:rsid w:val="00250B01"/>
    <w:rsid w:val="00250CA8"/>
    <w:rsid w:val="00260710"/>
    <w:rsid w:val="00261152"/>
    <w:rsid w:val="00262763"/>
    <w:rsid w:val="00262E48"/>
    <w:rsid w:val="002666C8"/>
    <w:rsid w:val="00266CA1"/>
    <w:rsid w:val="002A4DEF"/>
    <w:rsid w:val="002B27CE"/>
    <w:rsid w:val="002B4425"/>
    <w:rsid w:val="002B6225"/>
    <w:rsid w:val="002D06E0"/>
    <w:rsid w:val="002D65C9"/>
    <w:rsid w:val="002E1048"/>
    <w:rsid w:val="002E3777"/>
    <w:rsid w:val="002E762C"/>
    <w:rsid w:val="002F1ED8"/>
    <w:rsid w:val="002F2DA6"/>
    <w:rsid w:val="002F69B0"/>
    <w:rsid w:val="00302400"/>
    <w:rsid w:val="003044AC"/>
    <w:rsid w:val="00304F43"/>
    <w:rsid w:val="00305252"/>
    <w:rsid w:val="00306449"/>
    <w:rsid w:val="00320704"/>
    <w:rsid w:val="00332C35"/>
    <w:rsid w:val="00333C8F"/>
    <w:rsid w:val="003423C0"/>
    <w:rsid w:val="00346951"/>
    <w:rsid w:val="00347BBE"/>
    <w:rsid w:val="003561DE"/>
    <w:rsid w:val="00357262"/>
    <w:rsid w:val="0036130E"/>
    <w:rsid w:val="003640D3"/>
    <w:rsid w:val="00364873"/>
    <w:rsid w:val="0037448F"/>
    <w:rsid w:val="00385C9C"/>
    <w:rsid w:val="003A2C89"/>
    <w:rsid w:val="003C0D95"/>
    <w:rsid w:val="003C3868"/>
    <w:rsid w:val="003C4C77"/>
    <w:rsid w:val="003D64F8"/>
    <w:rsid w:val="003E2B19"/>
    <w:rsid w:val="003E7187"/>
    <w:rsid w:val="004022E0"/>
    <w:rsid w:val="0040241C"/>
    <w:rsid w:val="00412B07"/>
    <w:rsid w:val="00432A8C"/>
    <w:rsid w:val="00432B75"/>
    <w:rsid w:val="00443672"/>
    <w:rsid w:val="00451B46"/>
    <w:rsid w:val="00457480"/>
    <w:rsid w:val="00463E80"/>
    <w:rsid w:val="004652DB"/>
    <w:rsid w:val="00472E4B"/>
    <w:rsid w:val="00475B4A"/>
    <w:rsid w:val="00484CC2"/>
    <w:rsid w:val="004A05E8"/>
    <w:rsid w:val="004A7294"/>
    <w:rsid w:val="004C517D"/>
    <w:rsid w:val="004C66E9"/>
    <w:rsid w:val="004F17D2"/>
    <w:rsid w:val="004F2C63"/>
    <w:rsid w:val="004F4622"/>
    <w:rsid w:val="005214B5"/>
    <w:rsid w:val="00522E5A"/>
    <w:rsid w:val="00527F92"/>
    <w:rsid w:val="005307A9"/>
    <w:rsid w:val="005335A2"/>
    <w:rsid w:val="00553E76"/>
    <w:rsid w:val="0056223C"/>
    <w:rsid w:val="0057105F"/>
    <w:rsid w:val="00573080"/>
    <w:rsid w:val="00574AD9"/>
    <w:rsid w:val="005A40FC"/>
    <w:rsid w:val="005A68F6"/>
    <w:rsid w:val="005C406D"/>
    <w:rsid w:val="005D50A7"/>
    <w:rsid w:val="005F0751"/>
    <w:rsid w:val="00603259"/>
    <w:rsid w:val="00606B9C"/>
    <w:rsid w:val="00610168"/>
    <w:rsid w:val="0061267D"/>
    <w:rsid w:val="00617979"/>
    <w:rsid w:val="0062086B"/>
    <w:rsid w:val="00630318"/>
    <w:rsid w:val="00635179"/>
    <w:rsid w:val="006357D7"/>
    <w:rsid w:val="006414B0"/>
    <w:rsid w:val="00642911"/>
    <w:rsid w:val="00645A1B"/>
    <w:rsid w:val="006460C3"/>
    <w:rsid w:val="00647653"/>
    <w:rsid w:val="006510F3"/>
    <w:rsid w:val="006626D9"/>
    <w:rsid w:val="006735CF"/>
    <w:rsid w:val="00685BBB"/>
    <w:rsid w:val="00694D85"/>
    <w:rsid w:val="00695D95"/>
    <w:rsid w:val="00696AE2"/>
    <w:rsid w:val="00697289"/>
    <w:rsid w:val="006A1490"/>
    <w:rsid w:val="006B0AB2"/>
    <w:rsid w:val="006B1CFF"/>
    <w:rsid w:val="006B5055"/>
    <w:rsid w:val="006B70B3"/>
    <w:rsid w:val="006C4AC2"/>
    <w:rsid w:val="006C661A"/>
    <w:rsid w:val="006D1F28"/>
    <w:rsid w:val="006D354B"/>
    <w:rsid w:val="006F11BE"/>
    <w:rsid w:val="0070515E"/>
    <w:rsid w:val="007177F5"/>
    <w:rsid w:val="0072269A"/>
    <w:rsid w:val="00732246"/>
    <w:rsid w:val="00732CD4"/>
    <w:rsid w:val="00733F60"/>
    <w:rsid w:val="007432B5"/>
    <w:rsid w:val="0075250B"/>
    <w:rsid w:val="007661F0"/>
    <w:rsid w:val="007732A2"/>
    <w:rsid w:val="0077685F"/>
    <w:rsid w:val="00777400"/>
    <w:rsid w:val="007A4C2A"/>
    <w:rsid w:val="007A6AD6"/>
    <w:rsid w:val="007B18CD"/>
    <w:rsid w:val="007B5B55"/>
    <w:rsid w:val="007B75DA"/>
    <w:rsid w:val="007E352D"/>
    <w:rsid w:val="007F388E"/>
    <w:rsid w:val="007F3ADC"/>
    <w:rsid w:val="007F41B6"/>
    <w:rsid w:val="007F427F"/>
    <w:rsid w:val="0080479E"/>
    <w:rsid w:val="008110AE"/>
    <w:rsid w:val="008114BE"/>
    <w:rsid w:val="00831233"/>
    <w:rsid w:val="00836C6A"/>
    <w:rsid w:val="0084018A"/>
    <w:rsid w:val="00841E50"/>
    <w:rsid w:val="008428B2"/>
    <w:rsid w:val="00854F8D"/>
    <w:rsid w:val="00860586"/>
    <w:rsid w:val="00871E5D"/>
    <w:rsid w:val="008847FA"/>
    <w:rsid w:val="00891F33"/>
    <w:rsid w:val="00891FA1"/>
    <w:rsid w:val="008A2EEF"/>
    <w:rsid w:val="008A79DC"/>
    <w:rsid w:val="008C2FE7"/>
    <w:rsid w:val="008E11F8"/>
    <w:rsid w:val="008E133A"/>
    <w:rsid w:val="008E5ACF"/>
    <w:rsid w:val="008F0171"/>
    <w:rsid w:val="00903856"/>
    <w:rsid w:val="0091031E"/>
    <w:rsid w:val="00934021"/>
    <w:rsid w:val="0094244D"/>
    <w:rsid w:val="00947E09"/>
    <w:rsid w:val="00952B38"/>
    <w:rsid w:val="0095638E"/>
    <w:rsid w:val="00985B7C"/>
    <w:rsid w:val="00996E50"/>
    <w:rsid w:val="009B21D4"/>
    <w:rsid w:val="009B3258"/>
    <w:rsid w:val="009C1266"/>
    <w:rsid w:val="009C16A4"/>
    <w:rsid w:val="009D04BA"/>
    <w:rsid w:val="009E6D0B"/>
    <w:rsid w:val="009F1337"/>
    <w:rsid w:val="009F2446"/>
    <w:rsid w:val="009F2BE4"/>
    <w:rsid w:val="00A05D07"/>
    <w:rsid w:val="00A21207"/>
    <w:rsid w:val="00A224CA"/>
    <w:rsid w:val="00A30C1A"/>
    <w:rsid w:val="00A362A2"/>
    <w:rsid w:val="00A46961"/>
    <w:rsid w:val="00A4759F"/>
    <w:rsid w:val="00A528E0"/>
    <w:rsid w:val="00A53390"/>
    <w:rsid w:val="00A62197"/>
    <w:rsid w:val="00A65155"/>
    <w:rsid w:val="00A65932"/>
    <w:rsid w:val="00A72720"/>
    <w:rsid w:val="00A76EBD"/>
    <w:rsid w:val="00A77EBB"/>
    <w:rsid w:val="00A95004"/>
    <w:rsid w:val="00A9526B"/>
    <w:rsid w:val="00A95F20"/>
    <w:rsid w:val="00AA1E53"/>
    <w:rsid w:val="00AA310F"/>
    <w:rsid w:val="00AA35DD"/>
    <w:rsid w:val="00AA5DA1"/>
    <w:rsid w:val="00AB72FC"/>
    <w:rsid w:val="00AC7AAD"/>
    <w:rsid w:val="00AD0107"/>
    <w:rsid w:val="00AD5DC2"/>
    <w:rsid w:val="00AE49F6"/>
    <w:rsid w:val="00AE529F"/>
    <w:rsid w:val="00AF4648"/>
    <w:rsid w:val="00B0321E"/>
    <w:rsid w:val="00B20BCA"/>
    <w:rsid w:val="00B210AA"/>
    <w:rsid w:val="00B24AD6"/>
    <w:rsid w:val="00B2560F"/>
    <w:rsid w:val="00B25B52"/>
    <w:rsid w:val="00B33C9C"/>
    <w:rsid w:val="00B57583"/>
    <w:rsid w:val="00B6321F"/>
    <w:rsid w:val="00B6639B"/>
    <w:rsid w:val="00B73AA1"/>
    <w:rsid w:val="00B91470"/>
    <w:rsid w:val="00B91493"/>
    <w:rsid w:val="00BA53F3"/>
    <w:rsid w:val="00BB5C38"/>
    <w:rsid w:val="00BB734A"/>
    <w:rsid w:val="00BD45F5"/>
    <w:rsid w:val="00BE66E3"/>
    <w:rsid w:val="00BF6669"/>
    <w:rsid w:val="00C02E2A"/>
    <w:rsid w:val="00C23CBF"/>
    <w:rsid w:val="00C34F90"/>
    <w:rsid w:val="00C37656"/>
    <w:rsid w:val="00C4059A"/>
    <w:rsid w:val="00C53D55"/>
    <w:rsid w:val="00C54765"/>
    <w:rsid w:val="00C60B7C"/>
    <w:rsid w:val="00C62A0C"/>
    <w:rsid w:val="00C71ADB"/>
    <w:rsid w:val="00C779B8"/>
    <w:rsid w:val="00C808F5"/>
    <w:rsid w:val="00C85230"/>
    <w:rsid w:val="00C921DF"/>
    <w:rsid w:val="00CA2C5C"/>
    <w:rsid w:val="00CB2D17"/>
    <w:rsid w:val="00CB43D4"/>
    <w:rsid w:val="00CC1EC9"/>
    <w:rsid w:val="00CC3EB3"/>
    <w:rsid w:val="00CD370F"/>
    <w:rsid w:val="00CD4559"/>
    <w:rsid w:val="00CE6369"/>
    <w:rsid w:val="00CF01C8"/>
    <w:rsid w:val="00D01AC8"/>
    <w:rsid w:val="00D06DE9"/>
    <w:rsid w:val="00D11B61"/>
    <w:rsid w:val="00D2746D"/>
    <w:rsid w:val="00D35425"/>
    <w:rsid w:val="00D50886"/>
    <w:rsid w:val="00D578F1"/>
    <w:rsid w:val="00D602DC"/>
    <w:rsid w:val="00D62B3B"/>
    <w:rsid w:val="00D74701"/>
    <w:rsid w:val="00D80200"/>
    <w:rsid w:val="00D80663"/>
    <w:rsid w:val="00D8749A"/>
    <w:rsid w:val="00D90060"/>
    <w:rsid w:val="00D90DF7"/>
    <w:rsid w:val="00D92252"/>
    <w:rsid w:val="00D92A02"/>
    <w:rsid w:val="00D964ED"/>
    <w:rsid w:val="00DA6181"/>
    <w:rsid w:val="00DB2351"/>
    <w:rsid w:val="00DB2A62"/>
    <w:rsid w:val="00DB32E4"/>
    <w:rsid w:val="00DC6BEE"/>
    <w:rsid w:val="00DE78DF"/>
    <w:rsid w:val="00DF64F5"/>
    <w:rsid w:val="00DF6E1A"/>
    <w:rsid w:val="00E01351"/>
    <w:rsid w:val="00E07D75"/>
    <w:rsid w:val="00E1630C"/>
    <w:rsid w:val="00E30494"/>
    <w:rsid w:val="00E41191"/>
    <w:rsid w:val="00E412E2"/>
    <w:rsid w:val="00E713AA"/>
    <w:rsid w:val="00E779DC"/>
    <w:rsid w:val="00E8005A"/>
    <w:rsid w:val="00E874F8"/>
    <w:rsid w:val="00E95539"/>
    <w:rsid w:val="00EA1159"/>
    <w:rsid w:val="00EA20CD"/>
    <w:rsid w:val="00EA4A8C"/>
    <w:rsid w:val="00EA6EA7"/>
    <w:rsid w:val="00EB07F9"/>
    <w:rsid w:val="00EB4F8D"/>
    <w:rsid w:val="00EB4FB9"/>
    <w:rsid w:val="00EB61A8"/>
    <w:rsid w:val="00EC498E"/>
    <w:rsid w:val="00EC6307"/>
    <w:rsid w:val="00EC67BE"/>
    <w:rsid w:val="00ED054F"/>
    <w:rsid w:val="00ED1D29"/>
    <w:rsid w:val="00EF036A"/>
    <w:rsid w:val="00F0460C"/>
    <w:rsid w:val="00F06567"/>
    <w:rsid w:val="00F12DB7"/>
    <w:rsid w:val="00F22EAB"/>
    <w:rsid w:val="00F24DD0"/>
    <w:rsid w:val="00F730EB"/>
    <w:rsid w:val="00F7364E"/>
    <w:rsid w:val="00F76B74"/>
    <w:rsid w:val="00F7707B"/>
    <w:rsid w:val="00F818BD"/>
    <w:rsid w:val="00F906F3"/>
    <w:rsid w:val="00FA0AF8"/>
    <w:rsid w:val="00FA46C9"/>
    <w:rsid w:val="00FA4B32"/>
    <w:rsid w:val="00FA78F5"/>
    <w:rsid w:val="00FB0CF9"/>
    <w:rsid w:val="00FC159E"/>
    <w:rsid w:val="00FC36D7"/>
    <w:rsid w:val="00FD4D92"/>
    <w:rsid w:val="00FE1784"/>
    <w:rsid w:val="00FE2C5B"/>
    <w:rsid w:val="00FF43AF"/>
    <w:rsid w:val="018B7828"/>
    <w:rsid w:val="0ABB13C0"/>
    <w:rsid w:val="0C704B8D"/>
    <w:rsid w:val="0CD5A71D"/>
    <w:rsid w:val="1433321C"/>
    <w:rsid w:val="14BE5023"/>
    <w:rsid w:val="14D14F2E"/>
    <w:rsid w:val="15CF027D"/>
    <w:rsid w:val="172AA14C"/>
    <w:rsid w:val="1D69E659"/>
    <w:rsid w:val="1F05B6BA"/>
    <w:rsid w:val="227931F5"/>
    <w:rsid w:val="28EA4479"/>
    <w:rsid w:val="2BBF3363"/>
    <w:rsid w:val="2C2801C1"/>
    <w:rsid w:val="2D3FFAE9"/>
    <w:rsid w:val="2D8DBACB"/>
    <w:rsid w:val="2FBC4E05"/>
    <w:rsid w:val="3324FA61"/>
    <w:rsid w:val="33CA4548"/>
    <w:rsid w:val="3701E60A"/>
    <w:rsid w:val="42362061"/>
    <w:rsid w:val="44C6E1AA"/>
    <w:rsid w:val="47FE826C"/>
    <w:rsid w:val="49ED7FBD"/>
    <w:rsid w:val="49F74329"/>
    <w:rsid w:val="4C965825"/>
    <w:rsid w:val="4D761081"/>
    <w:rsid w:val="4DC5B682"/>
    <w:rsid w:val="4E322886"/>
    <w:rsid w:val="4F7AAF40"/>
    <w:rsid w:val="4FB689B9"/>
    <w:rsid w:val="51A564B2"/>
    <w:rsid w:val="56BC9DD4"/>
    <w:rsid w:val="5CE426DD"/>
    <w:rsid w:val="6063801A"/>
    <w:rsid w:val="67A3613D"/>
    <w:rsid w:val="67D6BB52"/>
    <w:rsid w:val="745004C3"/>
    <w:rsid w:val="7583F84D"/>
    <w:rsid w:val="788CA34F"/>
    <w:rsid w:val="791797E4"/>
    <w:rsid w:val="7A0F4B53"/>
    <w:rsid w:val="7C4F38A6"/>
    <w:rsid w:val="7FD67F69"/>
    <w:rsid w:val="7FEFA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88CE"/>
  <w15:chartTrackingRefBased/>
  <w15:docId w15:val="{055A213A-6A24-44E7-9C38-D0F4AFA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1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43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5E8"/>
    <w:pPr>
      <w:ind w:left="720"/>
      <w:contextualSpacing/>
    </w:pPr>
  </w:style>
  <w:style w:type="table" w:styleId="TableGrid">
    <w:name w:val="Table Grid"/>
    <w:basedOn w:val="TableNormal"/>
    <w:uiPriority w:val="59"/>
    <w:rsid w:val="008A79DC"/>
    <w:pPr>
      <w:spacing w:after="0" w:line="240" w:lineRule="auto"/>
      <w:jc w:val="both"/>
    </w:pPr>
    <w:rPr>
      <w:kern w:val="2"/>
      <w:sz w:val="21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5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omments" Target="comments.xml" Id="R0236072622234c20" /><Relationship Type="http://schemas.microsoft.com/office/2011/relationships/people" Target="people.xml" Id="R9df610a48862435e" /><Relationship Type="http://schemas.microsoft.com/office/2011/relationships/commentsExtended" Target="commentsExtended.xml" Id="R37720ef0d1c3416c" /><Relationship Type="http://schemas.microsoft.com/office/2016/09/relationships/commentsIds" Target="commentsIds.xml" Id="R90a0ec9df1f448da" /><Relationship Type="http://schemas.microsoft.com/office/2018/08/relationships/commentsExtensible" Target="commentsExtensible.xml" Id="R4ec7a16b5c2e454f" /><Relationship Type="http://schemas.openxmlformats.org/officeDocument/2006/relationships/hyperlink" Target="https://openstack.ncl.sg" TargetMode="External" Id="R66902cb7fa9a4332" /><Relationship Type="http://schemas.openxmlformats.org/officeDocument/2006/relationships/hyperlink" Target="https://www.openstack.org/" TargetMode="External" Id="R2af4b31c87564fe3" /><Relationship Type="http://schemas.microsoft.com/office/2020/10/relationships/intelligence" Target="intelligence2.xml" Id="R28db1ba648e34e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Liu yuancheng</dc:creator>
  <keywords/>
  <dc:description/>
  <lastModifiedBy>Florentiana Yuwono</lastModifiedBy>
  <revision>366</revision>
  <dcterms:created xsi:type="dcterms:W3CDTF">2022-05-07T02:23:00.0000000Z</dcterms:created>
  <dcterms:modified xsi:type="dcterms:W3CDTF">2022-07-12T06:23:04.1181531Z</dcterms:modified>
</coreProperties>
</file>